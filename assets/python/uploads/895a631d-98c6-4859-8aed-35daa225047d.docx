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6B946" w14:textId="77777777" w:rsidR="001B696C" w:rsidRDefault="001B696C" w:rsidP="00076484">
      <w:pPr>
        <w:widowControl/>
        <w:autoSpaceDE/>
        <w:autoSpaceDN/>
        <w:adjustRightInd/>
        <w:snapToGrid/>
        <w:spacing w:line="240" w:lineRule="auto"/>
        <w:ind w:leftChars="-91" w:left="-2" w:hangingChars="85" w:hanging="282"/>
        <w:jc w:val="left"/>
        <w:rPr>
          <w:ins w:id="0" w:author="永康 李" w:date="2025-05-02T08:03:00Z"/>
          <w:rFonts w:ascii="微软雅黑" w:eastAsia="微软雅黑" w:hAnsi="微软雅黑" w:hint="eastAsia"/>
          <w:sz w:val="32"/>
          <w:szCs w:val="32"/>
        </w:rPr>
      </w:pPr>
      <w:ins w:id="1" w:author="永康 李" w:date="2025-05-02T08:00:00Z">
        <w:r>
          <w:rPr>
            <w:rFonts w:ascii="微软雅黑" w:eastAsia="微软雅黑" w:hAnsi="微软雅黑" w:hint="eastAsia"/>
            <w:sz w:val="32"/>
            <w:szCs w:val="32"/>
          </w:rPr>
          <w:t>《财政部</w:t>
        </w:r>
      </w:ins>
      <w:ins w:id="2" w:author="永康 李" w:date="2025-05-02T08:01:00Z">
        <w:r>
          <w:rPr>
            <w:rFonts w:ascii="微软雅黑" w:eastAsia="微软雅黑" w:hAnsi="微软雅黑" w:hint="eastAsia"/>
            <w:sz w:val="32"/>
            <w:szCs w:val="32"/>
          </w:rPr>
          <w:t>税务总局关于完善资源综合利用增值税政策</w:t>
        </w:r>
      </w:ins>
      <w:ins w:id="3" w:author="永康 李" w:date="2025-05-02T08:02:00Z">
        <w:r>
          <w:rPr>
            <w:rFonts w:ascii="微软雅黑" w:eastAsia="微软雅黑" w:hAnsi="微软雅黑" w:hint="eastAsia"/>
            <w:sz w:val="32"/>
            <w:szCs w:val="32"/>
          </w:rPr>
          <w:t>的公告</w:t>
        </w:r>
      </w:ins>
      <w:ins w:id="4" w:author="永康 李" w:date="2025-05-02T08:00:00Z">
        <w:r>
          <w:rPr>
            <w:rFonts w:ascii="微软雅黑" w:eastAsia="微软雅黑" w:hAnsi="微软雅黑" w:hint="eastAsia"/>
            <w:sz w:val="32"/>
            <w:szCs w:val="32"/>
          </w:rPr>
          <w:t>》</w:t>
        </w:r>
      </w:ins>
    </w:p>
    <w:p w14:paraId="4B5F72C8" w14:textId="7ED6548F" w:rsidR="001B696C" w:rsidRDefault="001B696C" w:rsidP="00076484">
      <w:pPr>
        <w:widowControl/>
        <w:autoSpaceDE/>
        <w:autoSpaceDN/>
        <w:adjustRightInd/>
        <w:snapToGrid/>
        <w:spacing w:line="240" w:lineRule="auto"/>
        <w:ind w:leftChars="-91" w:left="-2" w:hangingChars="85" w:hanging="282"/>
        <w:jc w:val="left"/>
        <w:rPr>
          <w:ins w:id="5" w:author="永康 李" w:date="2025-05-02T08:00:00Z"/>
          <w:rFonts w:hint="eastAsia"/>
          <w:sz w:val="32"/>
          <w:szCs w:val="32"/>
        </w:rPr>
      </w:pPr>
      <w:ins w:id="6" w:author="永康 李" w:date="2025-05-02T08:03:00Z">
        <w:r>
          <w:rPr>
            <w:rFonts w:ascii="微软雅黑" w:eastAsia="微软雅黑" w:hAnsi="微软雅黑" w:hint="eastAsia"/>
            <w:sz w:val="32"/>
            <w:szCs w:val="32"/>
          </w:rPr>
          <w:t>——</w:t>
        </w:r>
      </w:ins>
      <w:ins w:id="7" w:author="永康 李" w:date="2025-05-02T08:02:00Z">
        <w:r>
          <w:rPr>
            <w:rFonts w:ascii="微软雅黑" w:eastAsia="微软雅黑" w:hAnsi="微软雅黑" w:hint="eastAsia"/>
            <w:sz w:val="32"/>
            <w:szCs w:val="32"/>
          </w:rPr>
          <w:t xml:space="preserve">（财政部 </w:t>
        </w:r>
      </w:ins>
      <w:ins w:id="8" w:author="永康 李" w:date="2025-05-02T08:03:00Z">
        <w:r>
          <w:rPr>
            <w:rFonts w:ascii="微软雅黑" w:eastAsia="微软雅黑" w:hAnsi="微软雅黑" w:hint="eastAsia"/>
            <w:sz w:val="32"/>
            <w:szCs w:val="32"/>
          </w:rPr>
          <w:t>税务总局公告2021年第40号）</w:t>
        </w:r>
      </w:ins>
    </w:p>
    <w:p w14:paraId="26EA2764" w14:textId="1ECA20F7" w:rsidR="00076484" w:rsidRPr="00CA51A4" w:rsidRDefault="00076484" w:rsidP="00076484">
      <w:pPr>
        <w:widowControl/>
        <w:autoSpaceDE/>
        <w:autoSpaceDN/>
        <w:adjustRightInd/>
        <w:snapToGrid/>
        <w:spacing w:line="240" w:lineRule="auto"/>
        <w:ind w:leftChars="-91" w:left="-2" w:hangingChars="85" w:hanging="282"/>
        <w:jc w:val="left"/>
        <w:rPr>
          <w:rFonts w:hint="eastAsia"/>
          <w:sz w:val="32"/>
          <w:szCs w:val="32"/>
        </w:rPr>
      </w:pPr>
      <w:r w:rsidRPr="00CA51A4">
        <w:rPr>
          <w:rFonts w:hint="eastAsia"/>
          <w:sz w:val="32"/>
          <w:szCs w:val="32"/>
        </w:rPr>
        <w:t>附件：</w:t>
      </w:r>
    </w:p>
    <w:p w14:paraId="7FF5F1A7" w14:textId="77777777" w:rsidR="00076484" w:rsidRPr="00CA51A4" w:rsidRDefault="00076484" w:rsidP="00076484">
      <w:pPr>
        <w:autoSpaceDE/>
        <w:autoSpaceDN/>
        <w:adjustRightInd/>
        <w:snapToGrid/>
        <w:spacing w:line="240" w:lineRule="auto"/>
        <w:jc w:val="center"/>
        <w:rPr>
          <w:rFonts w:eastAsia="宋体" w:cs="宋体" w:hint="eastAsia"/>
          <w:b/>
          <w:spacing w:val="0"/>
          <w:kern w:val="0"/>
          <w:sz w:val="40"/>
          <w:szCs w:val="40"/>
        </w:rPr>
      </w:pPr>
      <w:r w:rsidRPr="00CA51A4">
        <w:rPr>
          <w:rFonts w:eastAsia="宋体" w:cs="宋体" w:hint="eastAsia"/>
          <w:b/>
          <w:spacing w:val="0"/>
          <w:kern w:val="0"/>
          <w:sz w:val="40"/>
          <w:szCs w:val="40"/>
        </w:rPr>
        <w:t>资源综合利用产品和劳务增值税优惠目录</w:t>
      </w:r>
    </w:p>
    <w:p w14:paraId="19449B11" w14:textId="77777777" w:rsidR="00076484" w:rsidRPr="00CA51A4" w:rsidRDefault="00076484" w:rsidP="00076484">
      <w:pPr>
        <w:widowControl/>
        <w:autoSpaceDE/>
        <w:autoSpaceDN/>
        <w:adjustRightInd/>
        <w:snapToGrid/>
        <w:spacing w:line="240" w:lineRule="auto"/>
        <w:jc w:val="center"/>
        <w:rPr>
          <w:rFonts w:ascii="Calibri" w:eastAsia="宋体" w:hAnsi="Calibri"/>
          <w:spacing w:val="0"/>
          <w:sz w:val="21"/>
          <w:szCs w:val="22"/>
        </w:rPr>
      </w:pPr>
    </w:p>
    <w:tbl>
      <w:tblPr>
        <w:tblW w:w="13867" w:type="dxa"/>
        <w:jc w:val="center"/>
        <w:tblLayout w:type="fixed"/>
        <w:tblLook w:val="04A0" w:firstRow="1" w:lastRow="0" w:firstColumn="1" w:lastColumn="0" w:noHBand="0" w:noVBand="1"/>
      </w:tblPr>
      <w:tblGrid>
        <w:gridCol w:w="1008"/>
        <w:gridCol w:w="708"/>
        <w:gridCol w:w="3202"/>
        <w:gridCol w:w="3177"/>
        <w:gridCol w:w="4618"/>
        <w:gridCol w:w="1154"/>
      </w:tblGrid>
      <w:tr w:rsidR="00076484" w:rsidRPr="00CA51A4" w14:paraId="6AE96735" w14:textId="77777777" w:rsidTr="00E85007">
        <w:trPr>
          <w:trHeight w:val="585"/>
          <w:tblHeader/>
          <w:jc w:val="center"/>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77FD9757" w14:textId="77777777" w:rsidR="00076484" w:rsidRPr="00CA51A4" w:rsidRDefault="00076484" w:rsidP="00C94045">
            <w:pPr>
              <w:widowControl/>
              <w:autoSpaceDE/>
              <w:autoSpaceDN/>
              <w:adjustRightInd/>
              <w:snapToGrid/>
              <w:spacing w:line="300" w:lineRule="exact"/>
              <w:jc w:val="center"/>
              <w:rPr>
                <w:rFonts w:eastAsia="宋体" w:cs="宋体" w:hint="eastAsia"/>
                <w:b/>
                <w:spacing w:val="0"/>
                <w:kern w:val="0"/>
                <w:sz w:val="21"/>
                <w:szCs w:val="21"/>
              </w:rPr>
            </w:pPr>
            <w:r w:rsidRPr="00CA51A4">
              <w:rPr>
                <w:rFonts w:eastAsia="宋体" w:cs="宋体" w:hint="eastAsia"/>
                <w:b/>
                <w:spacing w:val="0"/>
                <w:kern w:val="0"/>
                <w:sz w:val="21"/>
                <w:szCs w:val="21"/>
              </w:rPr>
              <w:t>类别</w:t>
            </w:r>
          </w:p>
        </w:tc>
        <w:tc>
          <w:tcPr>
            <w:tcW w:w="708" w:type="dxa"/>
            <w:tcBorders>
              <w:top w:val="single" w:sz="4" w:space="0" w:color="auto"/>
              <w:left w:val="nil"/>
              <w:bottom w:val="single" w:sz="4" w:space="0" w:color="auto"/>
              <w:right w:val="single" w:sz="4" w:space="0" w:color="auto"/>
            </w:tcBorders>
            <w:shd w:val="clear" w:color="auto" w:fill="auto"/>
            <w:vAlign w:val="center"/>
          </w:tcPr>
          <w:p w14:paraId="56A3DF56" w14:textId="77777777" w:rsidR="00076484" w:rsidRPr="00CA51A4" w:rsidRDefault="00076484" w:rsidP="00C94045">
            <w:pPr>
              <w:widowControl/>
              <w:autoSpaceDE/>
              <w:autoSpaceDN/>
              <w:adjustRightInd/>
              <w:snapToGrid/>
              <w:spacing w:line="300" w:lineRule="exact"/>
              <w:jc w:val="center"/>
              <w:rPr>
                <w:rFonts w:eastAsia="宋体" w:cs="宋体" w:hint="eastAsia"/>
                <w:b/>
                <w:spacing w:val="0"/>
                <w:kern w:val="0"/>
                <w:sz w:val="21"/>
                <w:szCs w:val="21"/>
              </w:rPr>
            </w:pPr>
            <w:r w:rsidRPr="00CA51A4">
              <w:rPr>
                <w:rFonts w:eastAsia="宋体" w:cs="宋体" w:hint="eastAsia"/>
                <w:b/>
                <w:spacing w:val="0"/>
                <w:kern w:val="0"/>
                <w:sz w:val="21"/>
                <w:szCs w:val="21"/>
              </w:rPr>
              <w:t>序号</w:t>
            </w:r>
          </w:p>
        </w:tc>
        <w:tc>
          <w:tcPr>
            <w:tcW w:w="3202" w:type="dxa"/>
            <w:tcBorders>
              <w:top w:val="single" w:sz="4" w:space="0" w:color="auto"/>
              <w:left w:val="nil"/>
              <w:bottom w:val="single" w:sz="4" w:space="0" w:color="auto"/>
              <w:right w:val="single" w:sz="4" w:space="0" w:color="auto"/>
            </w:tcBorders>
            <w:shd w:val="clear" w:color="auto" w:fill="auto"/>
            <w:vAlign w:val="center"/>
          </w:tcPr>
          <w:p w14:paraId="67BBD476" w14:textId="77777777" w:rsidR="00076484" w:rsidRPr="00CA51A4" w:rsidRDefault="00076484" w:rsidP="00C94045">
            <w:pPr>
              <w:widowControl/>
              <w:autoSpaceDE/>
              <w:autoSpaceDN/>
              <w:adjustRightInd/>
              <w:snapToGrid/>
              <w:spacing w:line="300" w:lineRule="exact"/>
              <w:jc w:val="center"/>
              <w:rPr>
                <w:rFonts w:eastAsia="宋体" w:cs="宋体" w:hint="eastAsia"/>
                <w:b/>
                <w:spacing w:val="0"/>
                <w:kern w:val="0"/>
                <w:sz w:val="21"/>
                <w:szCs w:val="21"/>
              </w:rPr>
            </w:pPr>
            <w:r w:rsidRPr="00CA51A4">
              <w:rPr>
                <w:rFonts w:eastAsia="宋体" w:cs="宋体" w:hint="eastAsia"/>
                <w:b/>
                <w:spacing w:val="0"/>
                <w:kern w:val="0"/>
                <w:sz w:val="21"/>
                <w:szCs w:val="21"/>
              </w:rPr>
              <w:t>综合利用的资源名称</w:t>
            </w:r>
          </w:p>
        </w:tc>
        <w:tc>
          <w:tcPr>
            <w:tcW w:w="3177" w:type="dxa"/>
            <w:tcBorders>
              <w:top w:val="single" w:sz="4" w:space="0" w:color="auto"/>
              <w:left w:val="nil"/>
              <w:bottom w:val="single" w:sz="4" w:space="0" w:color="auto"/>
              <w:right w:val="single" w:sz="4" w:space="0" w:color="auto"/>
            </w:tcBorders>
            <w:shd w:val="clear" w:color="auto" w:fill="auto"/>
            <w:vAlign w:val="center"/>
          </w:tcPr>
          <w:p w14:paraId="2BD29420" w14:textId="77777777" w:rsidR="00076484" w:rsidRPr="00CA51A4" w:rsidRDefault="00076484" w:rsidP="00C94045">
            <w:pPr>
              <w:widowControl/>
              <w:autoSpaceDE/>
              <w:autoSpaceDN/>
              <w:adjustRightInd/>
              <w:snapToGrid/>
              <w:spacing w:line="300" w:lineRule="exact"/>
              <w:jc w:val="center"/>
              <w:rPr>
                <w:rFonts w:eastAsia="宋体" w:cs="宋体" w:hint="eastAsia"/>
                <w:b/>
                <w:spacing w:val="0"/>
                <w:kern w:val="0"/>
                <w:sz w:val="21"/>
                <w:szCs w:val="21"/>
              </w:rPr>
            </w:pPr>
            <w:r w:rsidRPr="00CA51A4">
              <w:rPr>
                <w:rFonts w:eastAsia="宋体" w:cs="宋体" w:hint="eastAsia"/>
                <w:b/>
                <w:spacing w:val="0"/>
                <w:kern w:val="0"/>
                <w:sz w:val="21"/>
                <w:szCs w:val="21"/>
              </w:rPr>
              <w:t>综合利用产品和劳务名称</w:t>
            </w:r>
          </w:p>
        </w:tc>
        <w:tc>
          <w:tcPr>
            <w:tcW w:w="4618" w:type="dxa"/>
            <w:tcBorders>
              <w:top w:val="single" w:sz="4" w:space="0" w:color="auto"/>
              <w:left w:val="nil"/>
              <w:bottom w:val="single" w:sz="4" w:space="0" w:color="auto"/>
              <w:right w:val="single" w:sz="4" w:space="0" w:color="auto"/>
            </w:tcBorders>
            <w:shd w:val="clear" w:color="auto" w:fill="auto"/>
            <w:vAlign w:val="center"/>
          </w:tcPr>
          <w:p w14:paraId="4889609F" w14:textId="77777777" w:rsidR="00076484" w:rsidRPr="00CA51A4" w:rsidRDefault="00076484" w:rsidP="00C94045">
            <w:pPr>
              <w:widowControl/>
              <w:autoSpaceDE/>
              <w:autoSpaceDN/>
              <w:adjustRightInd/>
              <w:snapToGrid/>
              <w:spacing w:line="300" w:lineRule="exact"/>
              <w:jc w:val="center"/>
              <w:rPr>
                <w:rFonts w:eastAsia="宋体" w:cs="宋体" w:hint="eastAsia"/>
                <w:b/>
                <w:spacing w:val="0"/>
                <w:kern w:val="0"/>
                <w:sz w:val="21"/>
                <w:szCs w:val="21"/>
              </w:rPr>
            </w:pPr>
            <w:r w:rsidRPr="00CA51A4">
              <w:rPr>
                <w:rFonts w:eastAsia="宋体" w:cs="宋体" w:hint="eastAsia"/>
                <w:b/>
                <w:spacing w:val="0"/>
                <w:kern w:val="0"/>
                <w:sz w:val="21"/>
                <w:szCs w:val="21"/>
              </w:rPr>
              <w:t>技术标准和相关条件</w:t>
            </w:r>
          </w:p>
        </w:tc>
        <w:tc>
          <w:tcPr>
            <w:tcW w:w="1154" w:type="dxa"/>
            <w:tcBorders>
              <w:top w:val="single" w:sz="4" w:space="0" w:color="auto"/>
              <w:left w:val="nil"/>
              <w:bottom w:val="single" w:sz="4" w:space="0" w:color="auto"/>
              <w:right w:val="single" w:sz="4" w:space="0" w:color="auto"/>
            </w:tcBorders>
            <w:vAlign w:val="center"/>
          </w:tcPr>
          <w:p w14:paraId="594C9B29" w14:textId="77777777" w:rsidR="00076484" w:rsidRPr="00CA51A4" w:rsidRDefault="00076484" w:rsidP="00C94045">
            <w:pPr>
              <w:widowControl/>
              <w:autoSpaceDE/>
              <w:autoSpaceDN/>
              <w:adjustRightInd/>
              <w:snapToGrid/>
              <w:spacing w:line="300" w:lineRule="exact"/>
              <w:rPr>
                <w:rFonts w:eastAsia="宋体" w:cs="宋体" w:hint="eastAsia"/>
                <w:b/>
                <w:spacing w:val="0"/>
                <w:kern w:val="0"/>
                <w:sz w:val="21"/>
                <w:szCs w:val="21"/>
              </w:rPr>
            </w:pPr>
            <w:r w:rsidRPr="00CA51A4">
              <w:rPr>
                <w:rFonts w:eastAsia="宋体" w:cs="宋体" w:hint="eastAsia"/>
                <w:b/>
                <w:spacing w:val="0"/>
                <w:kern w:val="0"/>
                <w:sz w:val="21"/>
                <w:szCs w:val="21"/>
              </w:rPr>
              <w:t>退税比例</w:t>
            </w:r>
          </w:p>
        </w:tc>
      </w:tr>
      <w:tr w:rsidR="00076484" w:rsidRPr="00CA51A4" w14:paraId="47F52B63" w14:textId="77777777" w:rsidTr="00E85007">
        <w:trPr>
          <w:trHeight w:val="480"/>
          <w:jc w:val="center"/>
        </w:trPr>
        <w:tc>
          <w:tcPr>
            <w:tcW w:w="1008" w:type="dxa"/>
            <w:vMerge w:val="restart"/>
            <w:tcBorders>
              <w:top w:val="nil"/>
              <w:left w:val="single" w:sz="4" w:space="0" w:color="auto"/>
              <w:bottom w:val="single" w:sz="4" w:space="0" w:color="auto"/>
              <w:right w:val="single" w:sz="4" w:space="0" w:color="auto"/>
            </w:tcBorders>
            <w:shd w:val="clear" w:color="auto" w:fill="auto"/>
            <w:vAlign w:val="center"/>
          </w:tcPr>
          <w:p w14:paraId="17294B00" w14:textId="77777777" w:rsidR="00076484" w:rsidRPr="00CA51A4" w:rsidRDefault="0007648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hint="eastAsia"/>
                <w:spacing w:val="0"/>
                <w:kern w:val="0"/>
                <w:sz w:val="21"/>
                <w:szCs w:val="21"/>
              </w:rPr>
              <w:t>一、共、伴生矿产资源</w:t>
            </w:r>
          </w:p>
        </w:tc>
        <w:tc>
          <w:tcPr>
            <w:tcW w:w="708" w:type="dxa"/>
            <w:tcBorders>
              <w:top w:val="nil"/>
              <w:left w:val="nil"/>
              <w:bottom w:val="single" w:sz="4" w:space="0" w:color="auto"/>
              <w:right w:val="single" w:sz="4" w:space="0" w:color="auto"/>
            </w:tcBorders>
            <w:shd w:val="clear" w:color="auto" w:fill="auto"/>
            <w:vAlign w:val="center"/>
          </w:tcPr>
          <w:p w14:paraId="262F0476" w14:textId="77777777" w:rsidR="00076484" w:rsidRPr="00CA51A4" w:rsidRDefault="0007648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1.1</w:t>
            </w:r>
          </w:p>
        </w:tc>
        <w:tc>
          <w:tcPr>
            <w:tcW w:w="3202" w:type="dxa"/>
            <w:tcBorders>
              <w:top w:val="nil"/>
              <w:left w:val="nil"/>
              <w:bottom w:val="single" w:sz="4" w:space="0" w:color="auto"/>
              <w:right w:val="single" w:sz="4" w:space="0" w:color="auto"/>
            </w:tcBorders>
            <w:shd w:val="clear" w:color="auto" w:fill="auto"/>
            <w:vAlign w:val="center"/>
          </w:tcPr>
          <w:p w14:paraId="74CAE4F3"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油母页岩</w:t>
            </w:r>
          </w:p>
        </w:tc>
        <w:tc>
          <w:tcPr>
            <w:tcW w:w="3177" w:type="dxa"/>
            <w:tcBorders>
              <w:top w:val="nil"/>
              <w:left w:val="nil"/>
              <w:bottom w:val="single" w:sz="4" w:space="0" w:color="auto"/>
              <w:right w:val="single" w:sz="4" w:space="0" w:color="auto"/>
            </w:tcBorders>
            <w:shd w:val="clear" w:color="auto" w:fill="auto"/>
            <w:vAlign w:val="center"/>
          </w:tcPr>
          <w:p w14:paraId="26BE466D"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页岩油</w:t>
            </w:r>
          </w:p>
        </w:tc>
        <w:tc>
          <w:tcPr>
            <w:tcW w:w="4618" w:type="dxa"/>
            <w:tcBorders>
              <w:top w:val="nil"/>
              <w:left w:val="nil"/>
              <w:bottom w:val="single" w:sz="4" w:space="0" w:color="auto"/>
              <w:right w:val="single" w:sz="4" w:space="0" w:color="auto"/>
            </w:tcBorders>
            <w:shd w:val="clear" w:color="auto" w:fill="auto"/>
            <w:vAlign w:val="center"/>
          </w:tcPr>
          <w:p w14:paraId="6CA078B8" w14:textId="77777777" w:rsidR="00076484" w:rsidRPr="00CA51A4" w:rsidRDefault="00076484" w:rsidP="00C94045">
            <w:pPr>
              <w:autoSpaceDE/>
              <w:autoSpaceDN/>
              <w:adjustRightInd/>
              <w:snapToGrid/>
              <w:spacing w:line="300" w:lineRule="exact"/>
              <w:jc w:val="left"/>
              <w:rPr>
                <w:rFonts w:eastAsia="宋体" w:cs="宋体" w:hint="eastAsia"/>
                <w:spacing w:val="0"/>
                <w:kern w:val="0"/>
                <w:sz w:val="21"/>
                <w:szCs w:val="21"/>
              </w:rPr>
            </w:pPr>
            <w:r w:rsidRPr="00CA51A4">
              <w:rPr>
                <w:rFonts w:ascii="Calibri" w:eastAsia="宋体" w:hAnsi="Calibri" w:hint="eastAsia"/>
                <w:spacing w:val="0"/>
                <w:sz w:val="21"/>
                <w:szCs w:val="21"/>
              </w:rPr>
              <w:t>产品原料</w:t>
            </w:r>
            <w:r w:rsidRPr="00CA51A4">
              <w:rPr>
                <w:rFonts w:ascii="Calibri" w:eastAsia="宋体" w:hAnsi="Calibri" w:hint="eastAsia"/>
                <w:spacing w:val="0"/>
                <w:sz w:val="21"/>
                <w:szCs w:val="21"/>
              </w:rPr>
              <w:t>95%</w:t>
            </w:r>
            <w:r w:rsidRPr="00CA51A4">
              <w:rPr>
                <w:rFonts w:ascii="Calibri" w:eastAsia="宋体" w:hAnsi="Calibri" w:hint="eastAsia"/>
                <w:spacing w:val="0"/>
                <w:sz w:val="21"/>
                <w:szCs w:val="21"/>
              </w:rPr>
              <w:t>以上来自所列资源。</w:t>
            </w:r>
          </w:p>
        </w:tc>
        <w:tc>
          <w:tcPr>
            <w:tcW w:w="1154" w:type="dxa"/>
            <w:tcBorders>
              <w:top w:val="single" w:sz="4" w:space="0" w:color="auto"/>
              <w:left w:val="nil"/>
              <w:bottom w:val="single" w:sz="4" w:space="0" w:color="auto"/>
              <w:right w:val="single" w:sz="4" w:space="0" w:color="auto"/>
            </w:tcBorders>
            <w:vAlign w:val="center"/>
          </w:tcPr>
          <w:p w14:paraId="634422BA" w14:textId="77777777" w:rsidR="00076484" w:rsidRPr="00CA51A4" w:rsidRDefault="00076484" w:rsidP="00C94045">
            <w:pPr>
              <w:widowControl/>
              <w:autoSpaceDE/>
              <w:autoSpaceDN/>
              <w:adjustRightInd/>
              <w:snapToGrid/>
              <w:spacing w:line="300" w:lineRule="exact"/>
              <w:jc w:val="center"/>
              <w:rPr>
                <w:rFonts w:eastAsia="宋体" w:cs="宋体" w:hint="eastAsia"/>
                <w:b/>
                <w:spacing w:val="0"/>
                <w:kern w:val="0"/>
                <w:sz w:val="21"/>
                <w:szCs w:val="21"/>
              </w:rPr>
            </w:pPr>
            <w:r w:rsidRPr="00CA51A4">
              <w:rPr>
                <w:rFonts w:eastAsia="宋体" w:cs="宋体"/>
                <w:spacing w:val="0"/>
                <w:kern w:val="0"/>
                <w:sz w:val="21"/>
                <w:szCs w:val="21"/>
              </w:rPr>
              <w:t>70%</w:t>
            </w:r>
          </w:p>
        </w:tc>
      </w:tr>
      <w:tr w:rsidR="00076484" w:rsidRPr="00CA51A4" w14:paraId="3B20536A" w14:textId="77777777" w:rsidTr="00E85007">
        <w:trPr>
          <w:trHeight w:val="480"/>
          <w:jc w:val="center"/>
        </w:trPr>
        <w:tc>
          <w:tcPr>
            <w:tcW w:w="1008" w:type="dxa"/>
            <w:vMerge/>
            <w:tcBorders>
              <w:top w:val="nil"/>
              <w:left w:val="single" w:sz="4" w:space="0" w:color="auto"/>
              <w:bottom w:val="single" w:sz="4" w:space="0" w:color="auto"/>
              <w:right w:val="single" w:sz="4" w:space="0" w:color="auto"/>
            </w:tcBorders>
            <w:vAlign w:val="center"/>
          </w:tcPr>
          <w:p w14:paraId="238E4B6F" w14:textId="77777777" w:rsidR="00076484" w:rsidRPr="00CA51A4" w:rsidRDefault="00076484" w:rsidP="00C94045">
            <w:pPr>
              <w:widowControl/>
              <w:autoSpaceDE/>
              <w:autoSpaceDN/>
              <w:adjustRightInd/>
              <w:snapToGrid/>
              <w:spacing w:line="300" w:lineRule="exact"/>
              <w:jc w:val="left"/>
              <w:rPr>
                <w:rFonts w:eastAsia="宋体" w:cs="宋体" w:hint="eastAsia"/>
                <w:b/>
                <w:bCs/>
                <w:spacing w:val="0"/>
                <w:kern w:val="0"/>
                <w:sz w:val="21"/>
                <w:szCs w:val="21"/>
              </w:rPr>
            </w:pPr>
          </w:p>
        </w:tc>
        <w:tc>
          <w:tcPr>
            <w:tcW w:w="708" w:type="dxa"/>
            <w:tcBorders>
              <w:top w:val="nil"/>
              <w:left w:val="nil"/>
              <w:bottom w:val="single" w:sz="4" w:space="0" w:color="auto"/>
              <w:right w:val="single" w:sz="4" w:space="0" w:color="auto"/>
            </w:tcBorders>
            <w:shd w:val="clear" w:color="auto" w:fill="auto"/>
            <w:vAlign w:val="center"/>
          </w:tcPr>
          <w:p w14:paraId="24F0AC54" w14:textId="77777777" w:rsidR="00076484" w:rsidRPr="00CA51A4" w:rsidRDefault="0007648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1.2</w:t>
            </w:r>
          </w:p>
        </w:tc>
        <w:tc>
          <w:tcPr>
            <w:tcW w:w="3202" w:type="dxa"/>
            <w:tcBorders>
              <w:top w:val="nil"/>
              <w:left w:val="nil"/>
              <w:bottom w:val="single" w:sz="4" w:space="0" w:color="auto"/>
              <w:right w:val="single" w:sz="4" w:space="0" w:color="auto"/>
            </w:tcBorders>
            <w:shd w:val="clear" w:color="auto" w:fill="auto"/>
            <w:vAlign w:val="center"/>
          </w:tcPr>
          <w:p w14:paraId="400FE589"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ascii="Calibri" w:eastAsia="宋体" w:hAnsi="Calibri" w:hint="eastAsia"/>
                <w:spacing w:val="0"/>
                <w:sz w:val="21"/>
                <w:szCs w:val="21"/>
              </w:rPr>
              <w:t>煤炭开采过程中产生的煤层气</w:t>
            </w:r>
            <w:r w:rsidRPr="00CA51A4">
              <w:rPr>
                <w:rFonts w:ascii="Calibri" w:eastAsia="宋体" w:hAnsi="Calibri"/>
                <w:spacing w:val="0"/>
                <w:sz w:val="21"/>
                <w:szCs w:val="21"/>
              </w:rPr>
              <w:t>（</w:t>
            </w:r>
            <w:r w:rsidRPr="00CA51A4">
              <w:rPr>
                <w:rFonts w:ascii="Calibri" w:eastAsia="宋体" w:hAnsi="Calibri" w:hint="eastAsia"/>
                <w:spacing w:val="0"/>
                <w:sz w:val="21"/>
                <w:szCs w:val="21"/>
              </w:rPr>
              <w:t>煤矿瓦斯</w:t>
            </w:r>
            <w:r w:rsidRPr="00CA51A4">
              <w:rPr>
                <w:rFonts w:ascii="Calibri" w:eastAsia="宋体" w:hAnsi="Calibri"/>
                <w:spacing w:val="0"/>
                <w:sz w:val="21"/>
                <w:szCs w:val="21"/>
              </w:rPr>
              <w:t>）</w:t>
            </w:r>
          </w:p>
        </w:tc>
        <w:tc>
          <w:tcPr>
            <w:tcW w:w="3177" w:type="dxa"/>
            <w:tcBorders>
              <w:top w:val="nil"/>
              <w:left w:val="nil"/>
              <w:bottom w:val="single" w:sz="4" w:space="0" w:color="auto"/>
              <w:right w:val="single" w:sz="4" w:space="0" w:color="auto"/>
            </w:tcBorders>
            <w:shd w:val="clear" w:color="auto" w:fill="auto"/>
            <w:vAlign w:val="center"/>
          </w:tcPr>
          <w:p w14:paraId="3CE59C80"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ascii="Calibri" w:eastAsia="宋体" w:hAnsi="Calibri" w:hint="eastAsia"/>
                <w:spacing w:val="0"/>
                <w:sz w:val="21"/>
                <w:szCs w:val="21"/>
              </w:rPr>
              <w:t>电力</w:t>
            </w:r>
          </w:p>
        </w:tc>
        <w:tc>
          <w:tcPr>
            <w:tcW w:w="4618" w:type="dxa"/>
            <w:tcBorders>
              <w:top w:val="nil"/>
              <w:left w:val="nil"/>
              <w:bottom w:val="single" w:sz="4" w:space="0" w:color="auto"/>
              <w:right w:val="single" w:sz="4" w:space="0" w:color="auto"/>
            </w:tcBorders>
            <w:shd w:val="clear" w:color="auto" w:fill="auto"/>
            <w:vAlign w:val="center"/>
          </w:tcPr>
          <w:p w14:paraId="4FB1AB46"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ascii="Calibri" w:eastAsia="宋体" w:hAnsi="Calibri" w:hint="eastAsia"/>
                <w:spacing w:val="0"/>
                <w:sz w:val="21"/>
                <w:szCs w:val="21"/>
              </w:rPr>
              <w:t>产品燃料</w:t>
            </w:r>
            <w:r w:rsidRPr="00CA51A4">
              <w:rPr>
                <w:rFonts w:ascii="Calibri" w:eastAsia="宋体" w:hAnsi="Calibri" w:hint="eastAsia"/>
                <w:spacing w:val="0"/>
                <w:sz w:val="21"/>
                <w:szCs w:val="21"/>
              </w:rPr>
              <w:t>95%</w:t>
            </w:r>
            <w:r w:rsidRPr="00CA51A4">
              <w:rPr>
                <w:rFonts w:ascii="Calibri" w:eastAsia="宋体" w:hAnsi="Calibri" w:hint="eastAsia"/>
                <w:spacing w:val="0"/>
                <w:sz w:val="21"/>
                <w:szCs w:val="21"/>
              </w:rPr>
              <w:t>以上来自所列资源。</w:t>
            </w:r>
          </w:p>
        </w:tc>
        <w:tc>
          <w:tcPr>
            <w:tcW w:w="1154" w:type="dxa"/>
            <w:tcBorders>
              <w:top w:val="single" w:sz="4" w:space="0" w:color="auto"/>
              <w:left w:val="nil"/>
              <w:bottom w:val="single" w:sz="4" w:space="0" w:color="auto"/>
              <w:right w:val="single" w:sz="4" w:space="0" w:color="auto"/>
            </w:tcBorders>
            <w:vAlign w:val="center"/>
          </w:tcPr>
          <w:p w14:paraId="6E046EEC" w14:textId="77777777" w:rsidR="00076484" w:rsidRPr="00CA51A4" w:rsidRDefault="00076484" w:rsidP="00C94045">
            <w:pPr>
              <w:widowControl/>
              <w:autoSpaceDE/>
              <w:autoSpaceDN/>
              <w:adjustRightInd/>
              <w:snapToGrid/>
              <w:spacing w:line="300" w:lineRule="exact"/>
              <w:jc w:val="center"/>
              <w:rPr>
                <w:rFonts w:eastAsia="宋体" w:cs="宋体" w:hint="eastAsia"/>
                <w:b/>
                <w:spacing w:val="0"/>
                <w:kern w:val="0"/>
                <w:sz w:val="21"/>
                <w:szCs w:val="21"/>
              </w:rPr>
            </w:pPr>
            <w:r w:rsidRPr="00CA51A4">
              <w:rPr>
                <w:rFonts w:eastAsia="宋体" w:cs="宋体" w:hint="eastAsia"/>
                <w:spacing w:val="0"/>
                <w:kern w:val="0"/>
                <w:sz w:val="21"/>
                <w:szCs w:val="21"/>
              </w:rPr>
              <w:t>100</w:t>
            </w:r>
            <w:r w:rsidRPr="00CA51A4">
              <w:rPr>
                <w:rFonts w:eastAsia="宋体" w:cs="宋体"/>
                <w:spacing w:val="0"/>
                <w:kern w:val="0"/>
                <w:sz w:val="21"/>
                <w:szCs w:val="21"/>
              </w:rPr>
              <w:t>%</w:t>
            </w:r>
          </w:p>
        </w:tc>
      </w:tr>
      <w:tr w:rsidR="00076484" w:rsidRPr="00CA51A4" w14:paraId="0B5CB5D7" w14:textId="77777777" w:rsidTr="00E85007">
        <w:trPr>
          <w:trHeight w:val="480"/>
          <w:jc w:val="center"/>
        </w:trPr>
        <w:tc>
          <w:tcPr>
            <w:tcW w:w="1008" w:type="dxa"/>
            <w:vMerge/>
            <w:tcBorders>
              <w:top w:val="nil"/>
              <w:left w:val="single" w:sz="4" w:space="0" w:color="auto"/>
              <w:bottom w:val="single" w:sz="4" w:space="0" w:color="auto"/>
              <w:right w:val="single" w:sz="4" w:space="0" w:color="auto"/>
            </w:tcBorders>
            <w:vAlign w:val="center"/>
          </w:tcPr>
          <w:p w14:paraId="622CD0C3" w14:textId="77777777" w:rsidR="00076484" w:rsidRPr="00CA51A4" w:rsidRDefault="00076484" w:rsidP="00C94045">
            <w:pPr>
              <w:widowControl/>
              <w:autoSpaceDE/>
              <w:autoSpaceDN/>
              <w:adjustRightInd/>
              <w:snapToGrid/>
              <w:spacing w:line="300" w:lineRule="exact"/>
              <w:jc w:val="left"/>
              <w:rPr>
                <w:rFonts w:eastAsia="宋体" w:cs="宋体" w:hint="eastAsia"/>
                <w:b/>
                <w:bCs/>
                <w:spacing w:val="0"/>
                <w:kern w:val="0"/>
                <w:sz w:val="21"/>
                <w:szCs w:val="21"/>
              </w:rPr>
            </w:pPr>
          </w:p>
        </w:tc>
        <w:tc>
          <w:tcPr>
            <w:tcW w:w="708" w:type="dxa"/>
            <w:tcBorders>
              <w:top w:val="nil"/>
              <w:left w:val="nil"/>
              <w:bottom w:val="single" w:sz="4" w:space="0" w:color="auto"/>
              <w:right w:val="single" w:sz="4" w:space="0" w:color="auto"/>
            </w:tcBorders>
            <w:shd w:val="clear" w:color="auto" w:fill="auto"/>
            <w:vAlign w:val="center"/>
          </w:tcPr>
          <w:p w14:paraId="6C51BF13" w14:textId="77777777" w:rsidR="00076484" w:rsidRPr="00CA51A4" w:rsidRDefault="0007648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1.3</w:t>
            </w:r>
          </w:p>
        </w:tc>
        <w:tc>
          <w:tcPr>
            <w:tcW w:w="3202" w:type="dxa"/>
            <w:tcBorders>
              <w:top w:val="nil"/>
              <w:left w:val="nil"/>
              <w:bottom w:val="single" w:sz="4" w:space="0" w:color="auto"/>
              <w:right w:val="single" w:sz="4" w:space="0" w:color="auto"/>
            </w:tcBorders>
            <w:shd w:val="clear" w:color="auto" w:fill="auto"/>
            <w:vAlign w:val="center"/>
          </w:tcPr>
          <w:p w14:paraId="171C2DDF"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油田采油过程中产生的油污泥（浮渣）</w:t>
            </w:r>
          </w:p>
        </w:tc>
        <w:tc>
          <w:tcPr>
            <w:tcW w:w="3177" w:type="dxa"/>
            <w:tcBorders>
              <w:top w:val="nil"/>
              <w:left w:val="nil"/>
              <w:bottom w:val="single" w:sz="4" w:space="0" w:color="auto"/>
              <w:right w:val="single" w:sz="4" w:space="0" w:color="auto"/>
            </w:tcBorders>
            <w:shd w:val="clear" w:color="auto" w:fill="auto"/>
            <w:vAlign w:val="center"/>
          </w:tcPr>
          <w:p w14:paraId="2F188221"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乳化油调和剂</w:t>
            </w:r>
            <w:r w:rsidR="00047C62">
              <w:rPr>
                <w:rFonts w:eastAsia="宋体" w:cs="宋体" w:hint="eastAsia"/>
                <w:spacing w:val="0"/>
                <w:kern w:val="0"/>
                <w:sz w:val="21"/>
                <w:szCs w:val="21"/>
              </w:rPr>
              <w:t>、</w:t>
            </w:r>
            <w:r w:rsidRPr="00CA51A4">
              <w:rPr>
                <w:rFonts w:eastAsia="宋体" w:cs="宋体" w:hint="eastAsia"/>
                <w:spacing w:val="0"/>
                <w:kern w:val="0"/>
                <w:sz w:val="21"/>
                <w:szCs w:val="21"/>
              </w:rPr>
              <w:t>防水卷材辅料产品</w:t>
            </w:r>
          </w:p>
        </w:tc>
        <w:tc>
          <w:tcPr>
            <w:tcW w:w="4618" w:type="dxa"/>
            <w:tcBorders>
              <w:top w:val="nil"/>
              <w:left w:val="nil"/>
              <w:bottom w:val="single" w:sz="4" w:space="0" w:color="auto"/>
              <w:right w:val="single" w:sz="4" w:space="0" w:color="auto"/>
            </w:tcBorders>
            <w:shd w:val="clear" w:color="auto" w:fill="auto"/>
            <w:vAlign w:val="center"/>
          </w:tcPr>
          <w:p w14:paraId="5A44F5B7" w14:textId="77777777" w:rsidR="00076484" w:rsidRPr="00CA51A4" w:rsidRDefault="00076484" w:rsidP="00C94045">
            <w:pPr>
              <w:widowControl/>
              <w:autoSpaceDE/>
              <w:autoSpaceDN/>
              <w:adjustRightInd/>
              <w:snapToGrid/>
              <w:spacing w:line="300" w:lineRule="exact"/>
              <w:rPr>
                <w:rFonts w:eastAsia="宋体" w:cs="宋体" w:hint="eastAsia"/>
                <w:spacing w:val="0"/>
                <w:kern w:val="0"/>
                <w:sz w:val="21"/>
                <w:szCs w:val="21"/>
              </w:rPr>
            </w:pPr>
            <w:r w:rsidRPr="00CA51A4">
              <w:rPr>
                <w:rFonts w:eastAsia="宋体" w:cs="宋体" w:hint="eastAsia"/>
                <w:spacing w:val="0"/>
                <w:kern w:val="0"/>
                <w:sz w:val="21"/>
                <w:szCs w:val="21"/>
              </w:rPr>
              <w:t>产品原料70%以上来自所列资源。</w:t>
            </w:r>
          </w:p>
        </w:tc>
        <w:tc>
          <w:tcPr>
            <w:tcW w:w="1154" w:type="dxa"/>
            <w:tcBorders>
              <w:top w:val="single" w:sz="4" w:space="0" w:color="auto"/>
              <w:left w:val="nil"/>
              <w:bottom w:val="single" w:sz="4" w:space="0" w:color="auto"/>
              <w:right w:val="single" w:sz="4" w:space="0" w:color="auto"/>
            </w:tcBorders>
            <w:vAlign w:val="center"/>
          </w:tcPr>
          <w:p w14:paraId="2293637F" w14:textId="77777777" w:rsidR="00076484" w:rsidRPr="00CA51A4" w:rsidRDefault="0007648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70%</w:t>
            </w:r>
          </w:p>
        </w:tc>
      </w:tr>
      <w:tr w:rsidR="00076484" w:rsidRPr="00CA51A4" w14:paraId="37F22C3A" w14:textId="77777777" w:rsidTr="00E85007">
        <w:trPr>
          <w:trHeight w:val="2094"/>
          <w:jc w:val="center"/>
        </w:trPr>
        <w:tc>
          <w:tcPr>
            <w:tcW w:w="100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EB89D24"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0B717C72"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1BBFD963"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2A0378BE"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623BD954"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2D0D5039"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72CB52FA"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7D3B2A77"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61D91BED" w14:textId="77777777" w:rsidR="00076484" w:rsidRPr="00CA51A4" w:rsidRDefault="00076484" w:rsidP="00C94045">
            <w:pPr>
              <w:widowControl/>
              <w:autoSpaceDE/>
              <w:autoSpaceDN/>
              <w:adjustRightInd/>
              <w:snapToGrid/>
              <w:spacing w:line="300" w:lineRule="exact"/>
              <w:rPr>
                <w:rFonts w:eastAsia="宋体" w:cs="宋体" w:hint="eastAsia"/>
                <w:spacing w:val="0"/>
                <w:kern w:val="0"/>
                <w:sz w:val="21"/>
                <w:szCs w:val="21"/>
              </w:rPr>
            </w:pPr>
            <w:r w:rsidRPr="00CA51A4">
              <w:rPr>
                <w:rFonts w:eastAsia="宋体" w:cs="宋体" w:hint="eastAsia"/>
                <w:spacing w:val="0"/>
                <w:kern w:val="0"/>
                <w:sz w:val="21"/>
                <w:szCs w:val="21"/>
              </w:rPr>
              <w:t>二、废渣、废水（液）、废气</w:t>
            </w:r>
          </w:p>
          <w:p w14:paraId="6111474F"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6EE99756"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125F9ED4"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795CE3BC"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7B999064"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4D453826"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7387F254"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41686944"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5D9B2D25"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251FBD4F"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4DAE4382"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3160BAD4"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66EC205E"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0BA2AFB0"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7B3A97E0"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11E15B46"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0D773951"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31DE8456"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40879BA7"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2D6B294A"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031BCAA3"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5C397F05"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24CAB850"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100DA936"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77212F6A"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4F24FB8E"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58D34EC6"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3D81FA1D"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3E6511DD"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466B1145"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14825092"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6659B5F9"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1AA6EF7F" w14:textId="77777777" w:rsidR="00076484" w:rsidRPr="00CA51A4" w:rsidRDefault="00076484" w:rsidP="00C94045">
            <w:pPr>
              <w:widowControl/>
              <w:autoSpaceDE/>
              <w:autoSpaceDN/>
              <w:adjustRightInd/>
              <w:snapToGrid/>
              <w:spacing w:line="300" w:lineRule="exact"/>
              <w:jc w:val="center"/>
              <w:rPr>
                <w:rFonts w:eastAsia="宋体" w:cs="宋体" w:hint="eastAsia"/>
                <w:b/>
                <w:bCs/>
                <w:spacing w:val="0"/>
                <w:kern w:val="0"/>
                <w:sz w:val="21"/>
                <w:szCs w:val="21"/>
              </w:rPr>
            </w:pPr>
          </w:p>
          <w:p w14:paraId="113E8D0B" w14:textId="77777777" w:rsidR="00076484" w:rsidRPr="00CA51A4" w:rsidRDefault="00076484" w:rsidP="00C94045">
            <w:pPr>
              <w:widowControl/>
              <w:autoSpaceDE/>
              <w:autoSpaceDN/>
              <w:adjustRightInd/>
              <w:snapToGrid/>
              <w:spacing w:line="300" w:lineRule="exact"/>
              <w:rPr>
                <w:rFonts w:eastAsia="宋体" w:cs="宋体" w:hint="eastAsia"/>
                <w:b/>
                <w:bCs/>
                <w:spacing w:val="0"/>
                <w:kern w:val="0"/>
                <w:sz w:val="21"/>
                <w:szCs w:val="21"/>
              </w:rPr>
            </w:pPr>
          </w:p>
        </w:tc>
        <w:tc>
          <w:tcPr>
            <w:tcW w:w="708" w:type="dxa"/>
            <w:tcBorders>
              <w:top w:val="nil"/>
              <w:left w:val="single" w:sz="4" w:space="0" w:color="auto"/>
              <w:bottom w:val="single" w:sz="4" w:space="0" w:color="auto"/>
              <w:right w:val="single" w:sz="4" w:space="0" w:color="auto"/>
            </w:tcBorders>
            <w:shd w:val="clear" w:color="auto" w:fill="auto"/>
            <w:vAlign w:val="center"/>
          </w:tcPr>
          <w:p w14:paraId="27B5916D" w14:textId="77777777" w:rsidR="00076484" w:rsidRPr="00CA51A4" w:rsidRDefault="0007648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lastRenderedPageBreak/>
              <w:t>2.1</w:t>
            </w:r>
          </w:p>
        </w:tc>
        <w:tc>
          <w:tcPr>
            <w:tcW w:w="3202" w:type="dxa"/>
            <w:tcBorders>
              <w:top w:val="nil"/>
              <w:left w:val="nil"/>
              <w:bottom w:val="single" w:sz="4" w:space="0" w:color="auto"/>
              <w:right w:val="single" w:sz="4" w:space="0" w:color="auto"/>
            </w:tcBorders>
            <w:shd w:val="clear" w:color="auto" w:fill="auto"/>
            <w:vAlign w:val="center"/>
          </w:tcPr>
          <w:p w14:paraId="7B98BF70"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废渣</w:t>
            </w:r>
          </w:p>
        </w:tc>
        <w:tc>
          <w:tcPr>
            <w:tcW w:w="3177" w:type="dxa"/>
            <w:tcBorders>
              <w:top w:val="nil"/>
              <w:left w:val="nil"/>
              <w:bottom w:val="single" w:sz="4" w:space="0" w:color="auto"/>
              <w:right w:val="single" w:sz="4" w:space="0" w:color="auto"/>
            </w:tcBorders>
            <w:shd w:val="clear" w:color="auto" w:fill="auto"/>
            <w:vAlign w:val="center"/>
          </w:tcPr>
          <w:p w14:paraId="2DF51869"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砖瓦（不含烧结普通砖）、</w:t>
            </w:r>
            <w:r w:rsidRPr="00CA51A4">
              <w:rPr>
                <w:rFonts w:ascii="Calibri" w:eastAsia="宋体" w:hAnsi="Calibri" w:hint="eastAsia"/>
                <w:spacing w:val="0"/>
                <w:sz w:val="21"/>
                <w:szCs w:val="21"/>
              </w:rPr>
              <w:t>砌块、</w:t>
            </w:r>
            <w:r w:rsidRPr="00CA51A4">
              <w:rPr>
                <w:rFonts w:eastAsia="宋体" w:cs="宋体" w:hint="eastAsia"/>
                <w:spacing w:val="0"/>
                <w:kern w:val="0"/>
                <w:sz w:val="21"/>
                <w:szCs w:val="21"/>
              </w:rPr>
              <w:t>陶粒、墙板、管材（管桩）、混凝土、砂浆、道路井盖、道路护栏、防火材料、耐火材料（镁铬砖除外）、保温材料、矿（岩）棉、</w:t>
            </w:r>
            <w:r w:rsidRPr="00CA51A4">
              <w:rPr>
                <w:rFonts w:ascii="Calibri" w:eastAsia="宋体" w:hAnsi="Calibri" w:hint="eastAsia"/>
                <w:spacing w:val="0"/>
                <w:sz w:val="21"/>
                <w:szCs w:val="21"/>
              </w:rPr>
              <w:t>微晶玻璃、</w:t>
            </w:r>
            <w:r w:rsidRPr="00CA51A4">
              <w:rPr>
                <w:rFonts w:ascii="Calibri" w:eastAsia="宋体" w:hAnsi="Calibri"/>
                <w:spacing w:val="0"/>
                <w:sz w:val="21"/>
                <w:szCs w:val="21"/>
              </w:rPr>
              <w:t>U</w:t>
            </w:r>
            <w:r w:rsidRPr="00CA51A4">
              <w:rPr>
                <w:rFonts w:ascii="Calibri" w:eastAsia="宋体" w:hAnsi="Calibri" w:hint="eastAsia"/>
                <w:spacing w:val="0"/>
                <w:sz w:val="21"/>
                <w:szCs w:val="21"/>
              </w:rPr>
              <w:t>型玻璃</w:t>
            </w:r>
          </w:p>
        </w:tc>
        <w:tc>
          <w:tcPr>
            <w:tcW w:w="4618" w:type="dxa"/>
            <w:tcBorders>
              <w:top w:val="nil"/>
              <w:left w:val="nil"/>
              <w:bottom w:val="single" w:sz="4" w:space="0" w:color="auto"/>
              <w:right w:val="single" w:sz="4" w:space="0" w:color="auto"/>
            </w:tcBorders>
            <w:shd w:val="clear" w:color="auto" w:fill="auto"/>
            <w:vAlign w:val="center"/>
          </w:tcPr>
          <w:p w14:paraId="2EB63D33"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产品原料</w:t>
            </w:r>
            <w:r w:rsidRPr="00CA51A4">
              <w:rPr>
                <w:rFonts w:eastAsia="宋体" w:cs="宋体"/>
                <w:spacing w:val="0"/>
                <w:kern w:val="0"/>
                <w:sz w:val="21"/>
                <w:szCs w:val="21"/>
              </w:rPr>
              <w:t>70%</w:t>
            </w:r>
            <w:r w:rsidRPr="00CA51A4">
              <w:rPr>
                <w:rFonts w:eastAsia="宋体" w:cs="宋体" w:hint="eastAsia"/>
                <w:spacing w:val="0"/>
                <w:kern w:val="0"/>
                <w:sz w:val="21"/>
                <w:szCs w:val="21"/>
              </w:rPr>
              <w:t>以上来自所列资源。</w:t>
            </w:r>
          </w:p>
        </w:tc>
        <w:tc>
          <w:tcPr>
            <w:tcW w:w="1154" w:type="dxa"/>
            <w:tcBorders>
              <w:top w:val="single" w:sz="4" w:space="0" w:color="auto"/>
              <w:left w:val="nil"/>
              <w:bottom w:val="single" w:sz="4" w:space="0" w:color="auto"/>
              <w:right w:val="single" w:sz="4" w:space="0" w:color="auto"/>
            </w:tcBorders>
            <w:vAlign w:val="center"/>
          </w:tcPr>
          <w:p w14:paraId="2056AB31" w14:textId="77777777" w:rsidR="00076484" w:rsidRPr="00CA51A4" w:rsidRDefault="00CA51A4" w:rsidP="00C94045">
            <w:pPr>
              <w:widowControl/>
              <w:autoSpaceDE/>
              <w:autoSpaceDN/>
              <w:adjustRightInd/>
              <w:snapToGrid/>
              <w:spacing w:line="300" w:lineRule="exact"/>
              <w:jc w:val="center"/>
              <w:rPr>
                <w:rFonts w:eastAsia="宋体" w:cs="宋体" w:hint="eastAsia"/>
                <w:b/>
                <w:spacing w:val="0"/>
                <w:kern w:val="0"/>
                <w:sz w:val="21"/>
                <w:szCs w:val="21"/>
              </w:rPr>
            </w:pPr>
            <w:r w:rsidRPr="00CA51A4">
              <w:rPr>
                <w:rFonts w:eastAsia="宋体" w:cs="宋体" w:hint="eastAsia"/>
                <w:spacing w:val="0"/>
                <w:kern w:val="0"/>
                <w:sz w:val="21"/>
                <w:szCs w:val="21"/>
              </w:rPr>
              <w:t>7</w:t>
            </w:r>
            <w:r w:rsidR="00076484" w:rsidRPr="00CA51A4">
              <w:rPr>
                <w:rFonts w:eastAsia="宋体" w:cs="宋体"/>
                <w:spacing w:val="0"/>
                <w:kern w:val="0"/>
                <w:sz w:val="21"/>
                <w:szCs w:val="21"/>
              </w:rPr>
              <w:t>0%</w:t>
            </w:r>
          </w:p>
        </w:tc>
      </w:tr>
      <w:tr w:rsidR="00076484" w:rsidRPr="00CA51A4" w14:paraId="362199F9" w14:textId="77777777" w:rsidTr="00E85007">
        <w:trPr>
          <w:trHeight w:val="1920"/>
          <w:jc w:val="center"/>
        </w:trPr>
        <w:tc>
          <w:tcPr>
            <w:tcW w:w="1008" w:type="dxa"/>
            <w:vMerge/>
            <w:tcBorders>
              <w:top w:val="single" w:sz="4" w:space="0" w:color="auto"/>
              <w:left w:val="single" w:sz="4" w:space="0" w:color="auto"/>
              <w:bottom w:val="single" w:sz="4" w:space="0" w:color="auto"/>
              <w:right w:val="single" w:sz="4" w:space="0" w:color="auto"/>
            </w:tcBorders>
            <w:vAlign w:val="center"/>
          </w:tcPr>
          <w:p w14:paraId="6097741A" w14:textId="77777777" w:rsidR="00076484" w:rsidRPr="00CA51A4" w:rsidRDefault="00076484" w:rsidP="00C94045">
            <w:pPr>
              <w:widowControl/>
              <w:autoSpaceDE/>
              <w:autoSpaceDN/>
              <w:adjustRightInd/>
              <w:snapToGrid/>
              <w:spacing w:line="300" w:lineRule="exact"/>
              <w:jc w:val="left"/>
              <w:rPr>
                <w:rFonts w:eastAsia="宋体" w:cs="宋体" w:hint="eastAsia"/>
                <w:b/>
                <w:bCs/>
                <w:spacing w:val="0"/>
                <w:kern w:val="0"/>
                <w:sz w:val="21"/>
                <w:szCs w:val="21"/>
              </w:rPr>
            </w:pP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D4DEAC7" w14:textId="77777777" w:rsidR="00076484" w:rsidRPr="00CA51A4" w:rsidRDefault="0007648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2.2</w:t>
            </w:r>
          </w:p>
        </w:tc>
        <w:tc>
          <w:tcPr>
            <w:tcW w:w="3202" w:type="dxa"/>
            <w:tcBorders>
              <w:top w:val="single" w:sz="4" w:space="0" w:color="auto"/>
              <w:left w:val="single" w:sz="4" w:space="0" w:color="auto"/>
              <w:bottom w:val="single" w:sz="4" w:space="0" w:color="auto"/>
              <w:right w:val="single" w:sz="4" w:space="0" w:color="auto"/>
            </w:tcBorders>
            <w:shd w:val="clear" w:color="auto" w:fill="auto"/>
            <w:vAlign w:val="center"/>
          </w:tcPr>
          <w:p w14:paraId="2134AC43"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废渣</w:t>
            </w:r>
          </w:p>
        </w:tc>
        <w:tc>
          <w:tcPr>
            <w:tcW w:w="3177" w:type="dxa"/>
            <w:tcBorders>
              <w:top w:val="single" w:sz="4" w:space="0" w:color="auto"/>
              <w:left w:val="single" w:sz="4" w:space="0" w:color="auto"/>
              <w:bottom w:val="single" w:sz="4" w:space="0" w:color="auto"/>
              <w:right w:val="single" w:sz="4" w:space="0" w:color="auto"/>
            </w:tcBorders>
            <w:shd w:val="clear" w:color="auto" w:fill="auto"/>
            <w:vAlign w:val="center"/>
          </w:tcPr>
          <w:p w14:paraId="7CC14341" w14:textId="77777777" w:rsidR="00456610" w:rsidRDefault="00076484">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水泥</w:t>
            </w:r>
            <w:r w:rsidR="00116DE8">
              <w:rPr>
                <w:rFonts w:eastAsia="宋体" w:cs="宋体" w:hint="eastAsia"/>
                <w:spacing w:val="0"/>
                <w:kern w:val="0"/>
                <w:sz w:val="21"/>
                <w:szCs w:val="21"/>
              </w:rPr>
              <w:t>、</w:t>
            </w:r>
            <w:r w:rsidRPr="00CA51A4">
              <w:rPr>
                <w:rFonts w:eastAsia="宋体" w:cs="宋体" w:hint="eastAsia"/>
                <w:spacing w:val="0"/>
                <w:kern w:val="0"/>
                <w:sz w:val="21"/>
                <w:szCs w:val="21"/>
              </w:rPr>
              <w:t>水泥熟料</w:t>
            </w: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1D3E084E"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spacing w:val="0"/>
                <w:kern w:val="0"/>
                <w:sz w:val="21"/>
                <w:szCs w:val="21"/>
              </w:rPr>
              <w:t>1.42.5及以上等级水泥</w:t>
            </w:r>
            <w:r w:rsidR="00116DE8">
              <w:rPr>
                <w:rFonts w:eastAsia="宋体" w:cs="宋体" w:hint="eastAsia"/>
                <w:spacing w:val="0"/>
                <w:kern w:val="0"/>
                <w:sz w:val="21"/>
                <w:szCs w:val="21"/>
              </w:rPr>
              <w:t>的</w:t>
            </w:r>
            <w:r w:rsidRPr="00CA51A4">
              <w:rPr>
                <w:rFonts w:eastAsia="宋体" w:cs="宋体"/>
                <w:spacing w:val="0"/>
                <w:kern w:val="0"/>
                <w:sz w:val="21"/>
                <w:szCs w:val="21"/>
              </w:rPr>
              <w:t>原料20%</w:t>
            </w:r>
            <w:r w:rsidRPr="00CA51A4">
              <w:rPr>
                <w:rFonts w:eastAsia="宋体" w:cs="宋体" w:hint="eastAsia"/>
                <w:spacing w:val="0"/>
                <w:kern w:val="0"/>
                <w:sz w:val="21"/>
                <w:szCs w:val="21"/>
              </w:rPr>
              <w:t>以上来自所列资源</w:t>
            </w:r>
            <w:r w:rsidR="00833ED9">
              <w:rPr>
                <w:rFonts w:eastAsia="宋体" w:cs="宋体" w:hint="eastAsia"/>
                <w:spacing w:val="0"/>
                <w:kern w:val="0"/>
                <w:sz w:val="21"/>
                <w:szCs w:val="21"/>
              </w:rPr>
              <w:t>，</w:t>
            </w:r>
            <w:r w:rsidRPr="00CA51A4">
              <w:rPr>
                <w:rFonts w:eastAsia="宋体" w:cs="宋体" w:hint="eastAsia"/>
                <w:spacing w:val="0"/>
                <w:kern w:val="0"/>
                <w:sz w:val="21"/>
                <w:szCs w:val="21"/>
              </w:rPr>
              <w:t>其他水泥</w:t>
            </w:r>
            <w:r w:rsidR="00116DE8">
              <w:rPr>
                <w:rFonts w:eastAsia="宋体" w:cs="宋体" w:hint="eastAsia"/>
                <w:spacing w:val="0"/>
                <w:kern w:val="0"/>
                <w:sz w:val="21"/>
                <w:szCs w:val="21"/>
              </w:rPr>
              <w:t>、水泥熟料的</w:t>
            </w:r>
            <w:r w:rsidRPr="00CA51A4">
              <w:rPr>
                <w:rFonts w:eastAsia="宋体" w:cs="宋体" w:hint="eastAsia"/>
                <w:spacing w:val="0"/>
                <w:kern w:val="0"/>
                <w:sz w:val="21"/>
                <w:szCs w:val="21"/>
              </w:rPr>
              <w:t>原料</w:t>
            </w:r>
            <w:r w:rsidRPr="00CA51A4">
              <w:rPr>
                <w:rFonts w:eastAsia="宋体" w:cs="宋体"/>
                <w:spacing w:val="0"/>
                <w:kern w:val="0"/>
                <w:sz w:val="21"/>
                <w:szCs w:val="21"/>
              </w:rPr>
              <w:t>40%以上来自所列资源；</w:t>
            </w:r>
            <w:r w:rsidRPr="00CA51A4" w:rsidDel="00EF20AB">
              <w:rPr>
                <w:rFonts w:eastAsia="宋体" w:cs="宋体" w:hint="eastAsia"/>
                <w:spacing w:val="0"/>
                <w:kern w:val="0"/>
                <w:sz w:val="21"/>
                <w:szCs w:val="21"/>
              </w:rPr>
              <w:t xml:space="preserve"> </w:t>
            </w:r>
          </w:p>
          <w:p w14:paraId="6FD15D31" w14:textId="77777777" w:rsidR="00456610" w:rsidRDefault="00076484">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2．</w:t>
            </w:r>
            <w:r w:rsidR="00267546">
              <w:rPr>
                <w:rFonts w:eastAsia="宋体" w:cs="宋体" w:hint="eastAsia"/>
                <w:spacing w:val="0"/>
                <w:kern w:val="0"/>
                <w:sz w:val="21"/>
                <w:szCs w:val="21"/>
              </w:rPr>
              <w:t>纳税人</w:t>
            </w:r>
            <w:r w:rsidRPr="00CA51A4">
              <w:rPr>
                <w:rFonts w:eastAsia="宋体" w:cs="宋体"/>
                <w:spacing w:val="0"/>
                <w:kern w:val="0"/>
                <w:sz w:val="21"/>
                <w:szCs w:val="21"/>
              </w:rPr>
              <w:t>符合</w:t>
            </w:r>
            <w:r w:rsidRPr="00CA51A4">
              <w:rPr>
                <w:rFonts w:eastAsia="宋体" w:cs="宋体" w:hint="eastAsia"/>
                <w:spacing w:val="0"/>
                <w:kern w:val="0"/>
                <w:sz w:val="21"/>
                <w:szCs w:val="21"/>
              </w:rPr>
              <w:t>《水泥工业大气污染物排放标准》（GB4915—2013）</w:t>
            </w:r>
            <w:r w:rsidRPr="00CA51A4">
              <w:rPr>
                <w:rFonts w:eastAsia="宋体" w:cs="宋体"/>
                <w:spacing w:val="0"/>
                <w:kern w:val="0"/>
                <w:sz w:val="21"/>
                <w:szCs w:val="21"/>
              </w:rPr>
              <w:t>规定的技术要求</w:t>
            </w:r>
            <w:r w:rsidR="008B2CC2">
              <w:rPr>
                <w:rFonts w:eastAsia="宋体" w:cs="宋体" w:hint="eastAsia"/>
                <w:spacing w:val="0"/>
                <w:kern w:val="0"/>
                <w:sz w:val="21"/>
                <w:szCs w:val="21"/>
              </w:rPr>
              <w:t>。</w:t>
            </w:r>
          </w:p>
        </w:tc>
        <w:tc>
          <w:tcPr>
            <w:tcW w:w="1154" w:type="dxa"/>
            <w:tcBorders>
              <w:top w:val="single" w:sz="4" w:space="0" w:color="auto"/>
              <w:left w:val="single" w:sz="4" w:space="0" w:color="auto"/>
              <w:bottom w:val="single" w:sz="4" w:space="0" w:color="auto"/>
              <w:right w:val="single" w:sz="4" w:space="0" w:color="auto"/>
            </w:tcBorders>
            <w:vAlign w:val="center"/>
          </w:tcPr>
          <w:p w14:paraId="4DF11E3B" w14:textId="77777777" w:rsidR="00076484" w:rsidRPr="00CA51A4" w:rsidRDefault="00076484" w:rsidP="00C94045">
            <w:pPr>
              <w:widowControl/>
              <w:autoSpaceDE/>
              <w:autoSpaceDN/>
              <w:adjustRightInd/>
              <w:snapToGrid/>
              <w:spacing w:line="300" w:lineRule="exact"/>
              <w:jc w:val="center"/>
              <w:rPr>
                <w:rFonts w:eastAsia="宋体" w:cs="宋体" w:hint="eastAsia"/>
                <w:b/>
                <w:spacing w:val="0"/>
                <w:kern w:val="0"/>
                <w:sz w:val="21"/>
                <w:szCs w:val="21"/>
              </w:rPr>
            </w:pPr>
            <w:r w:rsidRPr="00CA51A4">
              <w:rPr>
                <w:rFonts w:eastAsia="宋体" w:cs="宋体" w:hint="eastAsia"/>
                <w:spacing w:val="0"/>
                <w:kern w:val="0"/>
                <w:sz w:val="21"/>
                <w:szCs w:val="21"/>
              </w:rPr>
              <w:t>7</w:t>
            </w:r>
            <w:r w:rsidRPr="00CA51A4">
              <w:rPr>
                <w:rFonts w:eastAsia="宋体" w:cs="宋体"/>
                <w:spacing w:val="0"/>
                <w:kern w:val="0"/>
                <w:sz w:val="21"/>
                <w:szCs w:val="21"/>
              </w:rPr>
              <w:t>0%</w:t>
            </w:r>
          </w:p>
        </w:tc>
      </w:tr>
      <w:tr w:rsidR="00076484" w:rsidRPr="00CA51A4" w14:paraId="0F948175" w14:textId="77777777" w:rsidTr="00E85007">
        <w:trPr>
          <w:trHeight w:val="1920"/>
          <w:jc w:val="center"/>
        </w:trPr>
        <w:tc>
          <w:tcPr>
            <w:tcW w:w="1008" w:type="dxa"/>
            <w:vMerge/>
            <w:tcBorders>
              <w:top w:val="single" w:sz="4" w:space="0" w:color="auto"/>
              <w:left w:val="single" w:sz="4" w:space="0" w:color="auto"/>
              <w:bottom w:val="single" w:sz="4" w:space="0" w:color="auto"/>
              <w:right w:val="single" w:sz="4" w:space="0" w:color="auto"/>
            </w:tcBorders>
            <w:vAlign w:val="center"/>
          </w:tcPr>
          <w:p w14:paraId="421CA572"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003E4E6" w14:textId="77777777" w:rsidR="00076484" w:rsidRPr="00CA51A4" w:rsidRDefault="0007648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2.3</w:t>
            </w:r>
          </w:p>
        </w:tc>
        <w:tc>
          <w:tcPr>
            <w:tcW w:w="3202" w:type="dxa"/>
            <w:tcBorders>
              <w:top w:val="single" w:sz="4" w:space="0" w:color="auto"/>
              <w:left w:val="single" w:sz="4" w:space="0" w:color="auto"/>
              <w:bottom w:val="single" w:sz="4" w:space="0" w:color="auto"/>
              <w:right w:val="single" w:sz="4" w:space="0" w:color="auto"/>
            </w:tcBorders>
            <w:shd w:val="clear" w:color="auto" w:fill="auto"/>
            <w:vAlign w:val="center"/>
          </w:tcPr>
          <w:p w14:paraId="10712745"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建（构）筑废物、煤矸石</w:t>
            </w:r>
          </w:p>
        </w:tc>
        <w:tc>
          <w:tcPr>
            <w:tcW w:w="3177" w:type="dxa"/>
            <w:tcBorders>
              <w:top w:val="single" w:sz="4" w:space="0" w:color="auto"/>
              <w:left w:val="single" w:sz="4" w:space="0" w:color="auto"/>
              <w:bottom w:val="single" w:sz="4" w:space="0" w:color="auto"/>
              <w:right w:val="single" w:sz="4" w:space="0" w:color="auto"/>
            </w:tcBorders>
            <w:shd w:val="clear" w:color="auto" w:fill="auto"/>
            <w:vAlign w:val="center"/>
          </w:tcPr>
          <w:p w14:paraId="5FFC4221"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建筑砂石骨料</w:t>
            </w: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6B81D170"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1.产品原料90%以上来自所列资源；</w:t>
            </w:r>
            <w:r w:rsidRPr="00CA51A4">
              <w:rPr>
                <w:rFonts w:eastAsia="宋体" w:cs="宋体" w:hint="eastAsia"/>
                <w:spacing w:val="0"/>
                <w:kern w:val="0"/>
                <w:sz w:val="21"/>
                <w:szCs w:val="21"/>
              </w:rPr>
              <w:br/>
              <w:t>2.产品以建（构）筑废物为原料的，符合《混凝土用再生粗骨料》（GB/T 25177-2010）或《混凝土和砂浆用再生细骨料》（GB/T 25176-2010）的技术要求；以煤矸石为原料的，符合《建设用砂》（</w:t>
            </w:r>
            <w:r w:rsidRPr="00CA51A4">
              <w:rPr>
                <w:rFonts w:eastAsia="宋体" w:cs="宋体"/>
                <w:spacing w:val="0"/>
                <w:kern w:val="0"/>
                <w:sz w:val="21"/>
                <w:szCs w:val="21"/>
              </w:rPr>
              <w:t>GB/T 14684-2011</w:t>
            </w:r>
            <w:r w:rsidRPr="00CA51A4">
              <w:rPr>
                <w:rFonts w:eastAsia="宋体" w:cs="宋体" w:hint="eastAsia"/>
                <w:spacing w:val="0"/>
                <w:kern w:val="0"/>
                <w:sz w:val="21"/>
                <w:szCs w:val="21"/>
              </w:rPr>
              <w:t>）或《建设用卵石、碎石》（</w:t>
            </w:r>
            <w:r w:rsidRPr="00CA51A4">
              <w:rPr>
                <w:rFonts w:eastAsia="宋体" w:cs="宋体"/>
                <w:spacing w:val="0"/>
                <w:kern w:val="0"/>
                <w:sz w:val="21"/>
                <w:szCs w:val="21"/>
              </w:rPr>
              <w:t>GB/T 14685-2011</w:t>
            </w:r>
            <w:r w:rsidRPr="00CA51A4">
              <w:rPr>
                <w:rFonts w:eastAsia="宋体" w:cs="宋体" w:hint="eastAsia"/>
                <w:spacing w:val="0"/>
                <w:kern w:val="0"/>
                <w:sz w:val="21"/>
                <w:szCs w:val="21"/>
              </w:rPr>
              <w:t>）规定的技术要求。</w:t>
            </w:r>
          </w:p>
        </w:tc>
        <w:tc>
          <w:tcPr>
            <w:tcW w:w="1154" w:type="dxa"/>
            <w:tcBorders>
              <w:top w:val="single" w:sz="4" w:space="0" w:color="auto"/>
              <w:left w:val="single" w:sz="4" w:space="0" w:color="auto"/>
              <w:bottom w:val="single" w:sz="4" w:space="0" w:color="auto"/>
              <w:right w:val="single" w:sz="4" w:space="0" w:color="auto"/>
            </w:tcBorders>
            <w:vAlign w:val="center"/>
          </w:tcPr>
          <w:p w14:paraId="6E4CB3A4" w14:textId="77777777" w:rsidR="00076484" w:rsidRPr="00CA51A4" w:rsidRDefault="00076484" w:rsidP="00C94045">
            <w:pPr>
              <w:widowControl/>
              <w:autoSpaceDE/>
              <w:autoSpaceDN/>
              <w:adjustRightInd/>
              <w:snapToGrid/>
              <w:spacing w:line="300" w:lineRule="exact"/>
              <w:jc w:val="center"/>
              <w:rPr>
                <w:rFonts w:eastAsia="宋体" w:cs="宋体" w:hint="eastAsia"/>
                <w:b/>
                <w:spacing w:val="0"/>
                <w:kern w:val="0"/>
                <w:sz w:val="21"/>
                <w:szCs w:val="21"/>
              </w:rPr>
            </w:pPr>
            <w:r w:rsidRPr="00CA51A4">
              <w:rPr>
                <w:rFonts w:eastAsia="宋体" w:cs="宋体"/>
                <w:spacing w:val="0"/>
                <w:kern w:val="0"/>
                <w:sz w:val="21"/>
                <w:szCs w:val="21"/>
              </w:rPr>
              <w:t>50%</w:t>
            </w:r>
          </w:p>
        </w:tc>
      </w:tr>
      <w:tr w:rsidR="00076484" w:rsidRPr="00CA51A4" w14:paraId="494707F5" w14:textId="77777777" w:rsidTr="00E85007">
        <w:trPr>
          <w:trHeight w:val="480"/>
          <w:jc w:val="center"/>
        </w:trPr>
        <w:tc>
          <w:tcPr>
            <w:tcW w:w="1008" w:type="dxa"/>
            <w:vMerge/>
            <w:tcBorders>
              <w:top w:val="single" w:sz="4" w:space="0" w:color="auto"/>
              <w:left w:val="single" w:sz="4" w:space="0" w:color="auto"/>
              <w:bottom w:val="single" w:sz="4" w:space="0" w:color="auto"/>
              <w:right w:val="single" w:sz="4" w:space="0" w:color="auto"/>
            </w:tcBorders>
            <w:vAlign w:val="center"/>
          </w:tcPr>
          <w:p w14:paraId="4F37281D" w14:textId="77777777" w:rsidR="00076484" w:rsidRPr="00CA51A4" w:rsidRDefault="00076484" w:rsidP="00C94045">
            <w:pPr>
              <w:widowControl/>
              <w:autoSpaceDE/>
              <w:autoSpaceDN/>
              <w:adjustRightInd/>
              <w:snapToGrid/>
              <w:spacing w:line="300" w:lineRule="exact"/>
              <w:jc w:val="left"/>
              <w:rPr>
                <w:rFonts w:eastAsia="宋体" w:cs="宋体" w:hint="eastAsia"/>
                <w:b/>
                <w:bCs/>
                <w:spacing w:val="0"/>
                <w:kern w:val="0"/>
                <w:sz w:val="21"/>
                <w:szCs w:val="21"/>
              </w:rPr>
            </w:pP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20ACCBC" w14:textId="77777777" w:rsidR="00076484" w:rsidRPr="00CA51A4" w:rsidRDefault="0007648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2.4</w:t>
            </w:r>
          </w:p>
        </w:tc>
        <w:tc>
          <w:tcPr>
            <w:tcW w:w="3202" w:type="dxa"/>
            <w:tcBorders>
              <w:top w:val="single" w:sz="4" w:space="0" w:color="auto"/>
              <w:left w:val="nil"/>
              <w:bottom w:val="single" w:sz="4" w:space="0" w:color="auto"/>
              <w:right w:val="single" w:sz="4" w:space="0" w:color="auto"/>
            </w:tcBorders>
            <w:shd w:val="clear" w:color="auto" w:fill="auto"/>
            <w:vAlign w:val="center"/>
          </w:tcPr>
          <w:p w14:paraId="435D06DD"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粉煤灰、煤矸石</w:t>
            </w:r>
          </w:p>
        </w:tc>
        <w:tc>
          <w:tcPr>
            <w:tcW w:w="3177" w:type="dxa"/>
            <w:tcBorders>
              <w:top w:val="single" w:sz="4" w:space="0" w:color="auto"/>
              <w:left w:val="nil"/>
              <w:bottom w:val="single" w:sz="4" w:space="0" w:color="auto"/>
              <w:right w:val="single" w:sz="4" w:space="0" w:color="auto"/>
            </w:tcBorders>
            <w:shd w:val="clear" w:color="auto" w:fill="auto"/>
            <w:vAlign w:val="center"/>
          </w:tcPr>
          <w:p w14:paraId="62DD1976"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氧化铝、活性硅酸钙、瓷绝缘子、煅烧高岭土</w:t>
            </w:r>
          </w:p>
        </w:tc>
        <w:tc>
          <w:tcPr>
            <w:tcW w:w="4618" w:type="dxa"/>
            <w:tcBorders>
              <w:top w:val="single" w:sz="4" w:space="0" w:color="auto"/>
              <w:left w:val="nil"/>
              <w:bottom w:val="single" w:sz="4" w:space="0" w:color="auto"/>
              <w:right w:val="single" w:sz="4" w:space="0" w:color="auto"/>
            </w:tcBorders>
            <w:shd w:val="clear" w:color="auto" w:fill="auto"/>
            <w:vAlign w:val="center"/>
          </w:tcPr>
          <w:p w14:paraId="5726A127" w14:textId="77777777" w:rsidR="00456610" w:rsidRDefault="00076484">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氧化铝、活性硅酸钙生产原料25%以上来自所列资源，瓷绝缘子生产原料中煤矸石所占比重</w:t>
            </w:r>
            <w:r w:rsidRPr="00CA51A4">
              <w:rPr>
                <w:rFonts w:eastAsia="宋体" w:cs="宋体"/>
                <w:spacing w:val="0"/>
                <w:kern w:val="0"/>
                <w:sz w:val="21"/>
                <w:szCs w:val="21"/>
              </w:rPr>
              <w:t>30%</w:t>
            </w:r>
            <w:r w:rsidR="001E2F09">
              <w:rPr>
                <w:rFonts w:eastAsia="宋体" w:cs="宋体" w:hint="eastAsia"/>
                <w:spacing w:val="0"/>
                <w:kern w:val="0"/>
                <w:sz w:val="21"/>
                <w:szCs w:val="21"/>
              </w:rPr>
              <w:t>以上</w:t>
            </w:r>
            <w:r w:rsidRPr="00CA51A4">
              <w:rPr>
                <w:rFonts w:eastAsia="宋体" w:cs="宋体" w:hint="eastAsia"/>
                <w:spacing w:val="0"/>
                <w:kern w:val="0"/>
                <w:sz w:val="21"/>
                <w:szCs w:val="21"/>
              </w:rPr>
              <w:t>，煅烧高岭土生产原料中煤矸石所占比重</w:t>
            </w:r>
            <w:r w:rsidRPr="00CA51A4">
              <w:rPr>
                <w:rFonts w:eastAsia="宋体" w:cs="宋体"/>
                <w:spacing w:val="0"/>
                <w:kern w:val="0"/>
                <w:sz w:val="21"/>
                <w:szCs w:val="21"/>
              </w:rPr>
              <w:t>90%</w:t>
            </w:r>
            <w:r w:rsidR="001E2F09">
              <w:rPr>
                <w:rFonts w:eastAsia="宋体" w:cs="宋体" w:hint="eastAsia"/>
                <w:spacing w:val="0"/>
                <w:kern w:val="0"/>
                <w:sz w:val="21"/>
                <w:szCs w:val="21"/>
              </w:rPr>
              <w:t>以上</w:t>
            </w:r>
            <w:r w:rsidRPr="00CA51A4">
              <w:rPr>
                <w:rFonts w:eastAsia="宋体" w:cs="宋体" w:hint="eastAsia"/>
                <w:spacing w:val="0"/>
                <w:kern w:val="0"/>
                <w:sz w:val="21"/>
                <w:szCs w:val="21"/>
              </w:rPr>
              <w:t>。</w:t>
            </w:r>
          </w:p>
        </w:tc>
        <w:tc>
          <w:tcPr>
            <w:tcW w:w="1154" w:type="dxa"/>
            <w:tcBorders>
              <w:top w:val="single" w:sz="4" w:space="0" w:color="auto"/>
              <w:left w:val="nil"/>
              <w:bottom w:val="single" w:sz="4" w:space="0" w:color="auto"/>
              <w:right w:val="single" w:sz="4" w:space="0" w:color="auto"/>
            </w:tcBorders>
            <w:vAlign w:val="center"/>
          </w:tcPr>
          <w:p w14:paraId="0001347B" w14:textId="77777777" w:rsidR="00076484" w:rsidRPr="00CA51A4" w:rsidRDefault="00076484" w:rsidP="00C94045">
            <w:pPr>
              <w:widowControl/>
              <w:autoSpaceDE/>
              <w:autoSpaceDN/>
              <w:adjustRightInd/>
              <w:snapToGrid/>
              <w:spacing w:line="300" w:lineRule="exact"/>
              <w:jc w:val="center"/>
              <w:rPr>
                <w:rFonts w:eastAsia="宋体" w:cs="宋体" w:hint="eastAsia"/>
                <w:b/>
                <w:spacing w:val="0"/>
                <w:kern w:val="0"/>
                <w:sz w:val="21"/>
                <w:szCs w:val="21"/>
              </w:rPr>
            </w:pPr>
            <w:r w:rsidRPr="00CA51A4">
              <w:rPr>
                <w:rFonts w:eastAsia="宋体" w:cs="宋体"/>
                <w:spacing w:val="0"/>
                <w:kern w:val="0"/>
                <w:sz w:val="21"/>
                <w:szCs w:val="21"/>
              </w:rPr>
              <w:t>50%</w:t>
            </w:r>
          </w:p>
        </w:tc>
      </w:tr>
      <w:tr w:rsidR="00076484" w:rsidRPr="00CA51A4" w14:paraId="46DDA3EF" w14:textId="77777777" w:rsidTr="00E85007">
        <w:trPr>
          <w:trHeight w:val="480"/>
          <w:jc w:val="center"/>
        </w:trPr>
        <w:tc>
          <w:tcPr>
            <w:tcW w:w="1008" w:type="dxa"/>
            <w:vMerge/>
            <w:tcBorders>
              <w:top w:val="single" w:sz="4" w:space="0" w:color="auto"/>
              <w:left w:val="single" w:sz="4" w:space="0" w:color="auto"/>
              <w:bottom w:val="single" w:sz="4" w:space="0" w:color="auto"/>
              <w:right w:val="single" w:sz="4" w:space="0" w:color="auto"/>
            </w:tcBorders>
            <w:vAlign w:val="center"/>
          </w:tcPr>
          <w:p w14:paraId="45092177" w14:textId="77777777" w:rsidR="00076484" w:rsidRPr="00CA51A4" w:rsidRDefault="00076484" w:rsidP="00C94045">
            <w:pPr>
              <w:widowControl/>
              <w:autoSpaceDE/>
              <w:autoSpaceDN/>
              <w:adjustRightInd/>
              <w:snapToGrid/>
              <w:spacing w:line="300" w:lineRule="exact"/>
              <w:jc w:val="left"/>
              <w:rPr>
                <w:rFonts w:eastAsia="宋体" w:cs="宋体" w:hint="eastAsia"/>
                <w:b/>
                <w:bCs/>
                <w:spacing w:val="0"/>
                <w:kern w:val="0"/>
                <w:sz w:val="21"/>
                <w:szCs w:val="21"/>
              </w:rPr>
            </w:pPr>
          </w:p>
        </w:tc>
        <w:tc>
          <w:tcPr>
            <w:tcW w:w="708" w:type="dxa"/>
            <w:tcBorders>
              <w:top w:val="nil"/>
              <w:left w:val="single" w:sz="4" w:space="0" w:color="auto"/>
              <w:bottom w:val="single" w:sz="4" w:space="0" w:color="auto"/>
              <w:right w:val="single" w:sz="4" w:space="0" w:color="auto"/>
            </w:tcBorders>
            <w:shd w:val="clear" w:color="auto" w:fill="auto"/>
            <w:vAlign w:val="center"/>
          </w:tcPr>
          <w:p w14:paraId="0A55A34E" w14:textId="77777777" w:rsidR="00076484" w:rsidRPr="00CA51A4" w:rsidRDefault="0007648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2.5</w:t>
            </w:r>
          </w:p>
        </w:tc>
        <w:tc>
          <w:tcPr>
            <w:tcW w:w="3202" w:type="dxa"/>
            <w:tcBorders>
              <w:top w:val="nil"/>
              <w:left w:val="nil"/>
              <w:bottom w:val="single" w:sz="4" w:space="0" w:color="auto"/>
              <w:right w:val="single" w:sz="4" w:space="0" w:color="auto"/>
            </w:tcBorders>
            <w:shd w:val="clear" w:color="auto" w:fill="auto"/>
            <w:vAlign w:val="center"/>
          </w:tcPr>
          <w:p w14:paraId="1266AF58"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煤矸石、煤泥、石煤、油母页岩</w:t>
            </w:r>
          </w:p>
        </w:tc>
        <w:tc>
          <w:tcPr>
            <w:tcW w:w="3177" w:type="dxa"/>
            <w:tcBorders>
              <w:top w:val="nil"/>
              <w:left w:val="nil"/>
              <w:bottom w:val="single" w:sz="4" w:space="0" w:color="auto"/>
              <w:right w:val="single" w:sz="4" w:space="0" w:color="auto"/>
            </w:tcBorders>
            <w:shd w:val="clear" w:color="auto" w:fill="auto"/>
            <w:vAlign w:val="center"/>
          </w:tcPr>
          <w:p w14:paraId="08618BCE"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电力、热力</w:t>
            </w:r>
          </w:p>
        </w:tc>
        <w:tc>
          <w:tcPr>
            <w:tcW w:w="4618" w:type="dxa"/>
            <w:tcBorders>
              <w:top w:val="nil"/>
              <w:left w:val="nil"/>
              <w:bottom w:val="single" w:sz="4" w:space="0" w:color="auto"/>
              <w:right w:val="single" w:sz="4" w:space="0" w:color="auto"/>
            </w:tcBorders>
            <w:shd w:val="clear" w:color="auto" w:fill="auto"/>
            <w:vAlign w:val="center"/>
          </w:tcPr>
          <w:p w14:paraId="213D003B"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1.产品燃料</w:t>
            </w:r>
            <w:r w:rsidRPr="00CA51A4">
              <w:rPr>
                <w:rFonts w:eastAsia="宋体" w:cs="宋体"/>
                <w:spacing w:val="0"/>
                <w:kern w:val="0"/>
                <w:sz w:val="21"/>
                <w:szCs w:val="21"/>
              </w:rPr>
              <w:t>60%</w:t>
            </w:r>
            <w:r w:rsidRPr="00CA51A4">
              <w:rPr>
                <w:rFonts w:eastAsia="宋体" w:cs="宋体" w:hint="eastAsia"/>
                <w:spacing w:val="0"/>
                <w:kern w:val="0"/>
                <w:sz w:val="21"/>
                <w:szCs w:val="21"/>
              </w:rPr>
              <w:t>以上来自所列资源；</w:t>
            </w:r>
          </w:p>
          <w:p w14:paraId="3C3E9939"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2.</w:t>
            </w:r>
            <w:r w:rsidR="00267546">
              <w:rPr>
                <w:rFonts w:eastAsia="宋体" w:cs="宋体" w:hint="eastAsia"/>
                <w:spacing w:val="0"/>
                <w:kern w:val="0"/>
                <w:sz w:val="21"/>
                <w:szCs w:val="21"/>
              </w:rPr>
              <w:t>纳税人</w:t>
            </w:r>
            <w:r w:rsidRPr="00CA51A4">
              <w:rPr>
                <w:rFonts w:eastAsia="宋体" w:cs="宋体" w:hint="eastAsia"/>
                <w:spacing w:val="0"/>
                <w:kern w:val="0"/>
                <w:sz w:val="21"/>
                <w:szCs w:val="21"/>
              </w:rPr>
              <w:t>符合《火电厂大气污染物排放标准》（GB13223—2011）</w:t>
            </w:r>
            <w:r w:rsidR="0061282E">
              <w:rPr>
                <w:rFonts w:eastAsia="宋体" w:cs="宋体" w:hint="eastAsia"/>
                <w:spacing w:val="0"/>
                <w:kern w:val="0"/>
                <w:sz w:val="21"/>
                <w:szCs w:val="21"/>
              </w:rPr>
              <w:t>和</w:t>
            </w:r>
            <w:r w:rsidR="00783203">
              <w:rPr>
                <w:rFonts w:eastAsia="宋体" w:cs="宋体" w:hint="eastAsia"/>
                <w:spacing w:val="0"/>
                <w:kern w:val="0"/>
                <w:sz w:val="21"/>
                <w:szCs w:val="21"/>
              </w:rPr>
              <w:t>国家发展改革委</w:t>
            </w:r>
            <w:r w:rsidR="00191A01">
              <w:rPr>
                <w:rFonts w:eastAsia="宋体" w:cs="宋体" w:hint="eastAsia"/>
                <w:spacing w:val="0"/>
                <w:kern w:val="0"/>
                <w:sz w:val="21"/>
                <w:szCs w:val="21"/>
              </w:rPr>
              <w:t>、环境保护部、工业和信息化部</w:t>
            </w:r>
            <w:r w:rsidR="0061282E">
              <w:rPr>
                <w:rFonts w:eastAsia="宋体" w:cs="宋体" w:hint="eastAsia"/>
                <w:spacing w:val="0"/>
                <w:kern w:val="0"/>
                <w:sz w:val="21"/>
                <w:szCs w:val="21"/>
              </w:rPr>
              <w:t>《电力（燃煤发电企业）行业清洁生产评价指标体系》</w:t>
            </w:r>
            <w:r w:rsidRPr="00CA51A4">
              <w:rPr>
                <w:rFonts w:eastAsia="宋体" w:cs="宋体" w:hint="eastAsia"/>
                <w:spacing w:val="0"/>
                <w:kern w:val="0"/>
                <w:sz w:val="21"/>
                <w:szCs w:val="21"/>
              </w:rPr>
              <w:t>规定的技术要求。</w:t>
            </w:r>
          </w:p>
        </w:tc>
        <w:tc>
          <w:tcPr>
            <w:tcW w:w="1154" w:type="dxa"/>
            <w:tcBorders>
              <w:top w:val="single" w:sz="4" w:space="0" w:color="auto"/>
              <w:left w:val="nil"/>
              <w:bottom w:val="single" w:sz="4" w:space="0" w:color="auto"/>
              <w:right w:val="single" w:sz="4" w:space="0" w:color="auto"/>
            </w:tcBorders>
            <w:vAlign w:val="center"/>
          </w:tcPr>
          <w:p w14:paraId="4888E59D" w14:textId="77777777" w:rsidR="00076484" w:rsidRPr="00CA51A4" w:rsidRDefault="00076484" w:rsidP="00C94045">
            <w:pPr>
              <w:widowControl/>
              <w:autoSpaceDE/>
              <w:autoSpaceDN/>
              <w:adjustRightInd/>
              <w:snapToGrid/>
              <w:spacing w:line="300" w:lineRule="exact"/>
              <w:jc w:val="center"/>
              <w:rPr>
                <w:rFonts w:eastAsia="宋体" w:cs="宋体" w:hint="eastAsia"/>
                <w:b/>
                <w:spacing w:val="0"/>
                <w:kern w:val="0"/>
                <w:sz w:val="21"/>
                <w:szCs w:val="21"/>
              </w:rPr>
            </w:pPr>
            <w:r w:rsidRPr="00CA51A4">
              <w:rPr>
                <w:rFonts w:eastAsia="宋体" w:cs="宋体"/>
                <w:spacing w:val="0"/>
                <w:kern w:val="0"/>
                <w:sz w:val="21"/>
                <w:szCs w:val="21"/>
              </w:rPr>
              <w:t>50%</w:t>
            </w:r>
          </w:p>
        </w:tc>
      </w:tr>
      <w:tr w:rsidR="00076484" w:rsidRPr="00CA51A4" w14:paraId="38CCD794" w14:textId="77777777" w:rsidTr="00E85007">
        <w:trPr>
          <w:trHeight w:val="480"/>
          <w:jc w:val="center"/>
        </w:trPr>
        <w:tc>
          <w:tcPr>
            <w:tcW w:w="1008" w:type="dxa"/>
            <w:vMerge/>
            <w:tcBorders>
              <w:top w:val="single" w:sz="4" w:space="0" w:color="auto"/>
              <w:left w:val="single" w:sz="4" w:space="0" w:color="auto"/>
              <w:bottom w:val="single" w:sz="4" w:space="0" w:color="auto"/>
              <w:right w:val="single" w:sz="4" w:space="0" w:color="auto"/>
            </w:tcBorders>
            <w:vAlign w:val="center"/>
          </w:tcPr>
          <w:p w14:paraId="3FE6D0E1" w14:textId="77777777" w:rsidR="00076484" w:rsidRPr="00CA51A4" w:rsidRDefault="00076484" w:rsidP="00C94045">
            <w:pPr>
              <w:widowControl/>
              <w:autoSpaceDE/>
              <w:autoSpaceDN/>
              <w:adjustRightInd/>
              <w:snapToGrid/>
              <w:spacing w:line="300" w:lineRule="exact"/>
              <w:jc w:val="left"/>
              <w:rPr>
                <w:rFonts w:eastAsia="宋体" w:cs="宋体" w:hint="eastAsia"/>
                <w:b/>
                <w:bCs/>
                <w:spacing w:val="0"/>
                <w:kern w:val="0"/>
                <w:sz w:val="21"/>
                <w:szCs w:val="21"/>
              </w:rPr>
            </w:pPr>
          </w:p>
        </w:tc>
        <w:tc>
          <w:tcPr>
            <w:tcW w:w="708" w:type="dxa"/>
            <w:tcBorders>
              <w:top w:val="nil"/>
              <w:left w:val="single" w:sz="4" w:space="0" w:color="auto"/>
              <w:bottom w:val="single" w:sz="4" w:space="0" w:color="auto"/>
              <w:right w:val="single" w:sz="4" w:space="0" w:color="auto"/>
            </w:tcBorders>
            <w:shd w:val="clear" w:color="auto" w:fill="auto"/>
            <w:vAlign w:val="center"/>
          </w:tcPr>
          <w:p w14:paraId="14E82567" w14:textId="77777777" w:rsidR="00076484" w:rsidRPr="00CA51A4" w:rsidRDefault="0007648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2.6</w:t>
            </w:r>
          </w:p>
        </w:tc>
        <w:tc>
          <w:tcPr>
            <w:tcW w:w="3202" w:type="dxa"/>
            <w:tcBorders>
              <w:top w:val="nil"/>
              <w:left w:val="nil"/>
              <w:bottom w:val="single" w:sz="4" w:space="0" w:color="auto"/>
              <w:right w:val="single" w:sz="4" w:space="0" w:color="auto"/>
            </w:tcBorders>
            <w:shd w:val="clear" w:color="auto" w:fill="auto"/>
            <w:vAlign w:val="center"/>
          </w:tcPr>
          <w:p w14:paraId="28EF95D8"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ascii="Calibri" w:eastAsia="宋体" w:hAnsi="Calibri" w:hint="eastAsia"/>
                <w:spacing w:val="0"/>
                <w:sz w:val="21"/>
                <w:szCs w:val="21"/>
              </w:rPr>
              <w:t>氧化铝赤泥、电石渣</w:t>
            </w:r>
          </w:p>
        </w:tc>
        <w:tc>
          <w:tcPr>
            <w:tcW w:w="3177" w:type="dxa"/>
            <w:tcBorders>
              <w:top w:val="nil"/>
              <w:left w:val="nil"/>
              <w:bottom w:val="single" w:sz="4" w:space="0" w:color="auto"/>
              <w:right w:val="single" w:sz="4" w:space="0" w:color="auto"/>
            </w:tcBorders>
            <w:shd w:val="clear" w:color="auto" w:fill="auto"/>
            <w:vAlign w:val="center"/>
          </w:tcPr>
          <w:p w14:paraId="0A544681"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ascii="Calibri" w:eastAsia="宋体" w:hAnsi="Calibri" w:hint="eastAsia"/>
                <w:spacing w:val="0"/>
                <w:sz w:val="21"/>
                <w:szCs w:val="21"/>
              </w:rPr>
              <w:t>氧化铁、氢氧化钠溶液、铝酸钠、铝酸三钙、脱硫剂</w:t>
            </w:r>
          </w:p>
        </w:tc>
        <w:tc>
          <w:tcPr>
            <w:tcW w:w="4618" w:type="dxa"/>
            <w:tcBorders>
              <w:top w:val="nil"/>
              <w:left w:val="nil"/>
              <w:bottom w:val="single" w:sz="4" w:space="0" w:color="auto"/>
              <w:right w:val="single" w:sz="4" w:space="0" w:color="auto"/>
            </w:tcBorders>
            <w:shd w:val="clear" w:color="auto" w:fill="auto"/>
            <w:vAlign w:val="center"/>
          </w:tcPr>
          <w:p w14:paraId="5E217DD5" w14:textId="77777777" w:rsidR="00076484" w:rsidRPr="00CA51A4" w:rsidRDefault="00076484" w:rsidP="00C94045">
            <w:pPr>
              <w:widowControl/>
              <w:autoSpaceDE/>
              <w:autoSpaceDN/>
              <w:adjustRightInd/>
              <w:snapToGrid/>
              <w:spacing w:line="300" w:lineRule="exact"/>
              <w:jc w:val="left"/>
              <w:rPr>
                <w:rFonts w:ascii="Calibri" w:eastAsia="宋体" w:hAnsi="Calibri"/>
                <w:spacing w:val="0"/>
                <w:sz w:val="21"/>
                <w:szCs w:val="21"/>
              </w:rPr>
            </w:pPr>
            <w:r w:rsidRPr="00CA51A4">
              <w:rPr>
                <w:rFonts w:ascii="Calibri" w:eastAsia="宋体" w:hAnsi="Calibri" w:hint="eastAsia"/>
                <w:spacing w:val="0"/>
                <w:sz w:val="21"/>
                <w:szCs w:val="21"/>
              </w:rPr>
              <w:t>1</w:t>
            </w:r>
            <w:r w:rsidRPr="00CA51A4">
              <w:rPr>
                <w:rFonts w:eastAsia="宋体" w:cs="宋体" w:hint="eastAsia"/>
                <w:spacing w:val="0"/>
                <w:kern w:val="0"/>
                <w:sz w:val="21"/>
                <w:szCs w:val="21"/>
              </w:rPr>
              <w:t>.</w:t>
            </w:r>
            <w:r w:rsidRPr="00CA51A4">
              <w:rPr>
                <w:rFonts w:ascii="Calibri" w:eastAsia="宋体" w:hAnsi="Calibri" w:hint="eastAsia"/>
                <w:spacing w:val="0"/>
                <w:sz w:val="21"/>
                <w:szCs w:val="21"/>
              </w:rPr>
              <w:t>产品原料</w:t>
            </w:r>
            <w:r w:rsidR="003A35D0" w:rsidRPr="003A35D0">
              <w:rPr>
                <w:rFonts w:eastAsia="宋体" w:cs="宋体"/>
                <w:spacing w:val="0"/>
                <w:kern w:val="0"/>
                <w:sz w:val="21"/>
                <w:szCs w:val="21"/>
              </w:rPr>
              <w:t>90%</w:t>
            </w:r>
            <w:r w:rsidRPr="00CA51A4">
              <w:rPr>
                <w:rFonts w:ascii="Calibri" w:eastAsia="宋体" w:hAnsi="Calibri" w:hint="eastAsia"/>
                <w:spacing w:val="0"/>
                <w:sz w:val="21"/>
                <w:szCs w:val="21"/>
              </w:rPr>
              <w:t>以上来自所列资源；</w:t>
            </w:r>
          </w:p>
          <w:p w14:paraId="45E52C58" w14:textId="77777777" w:rsidR="00A12583" w:rsidRDefault="00076484">
            <w:pPr>
              <w:widowControl/>
              <w:autoSpaceDE/>
              <w:autoSpaceDN/>
              <w:adjustRightInd/>
              <w:snapToGrid/>
              <w:spacing w:line="300" w:lineRule="exact"/>
              <w:jc w:val="left"/>
              <w:rPr>
                <w:rFonts w:eastAsia="宋体" w:cs="宋体" w:hint="eastAsia"/>
                <w:spacing w:val="0"/>
                <w:kern w:val="0"/>
                <w:sz w:val="21"/>
                <w:szCs w:val="21"/>
              </w:rPr>
            </w:pPr>
            <w:r w:rsidRPr="00CA51A4">
              <w:rPr>
                <w:rFonts w:ascii="Calibri" w:eastAsia="宋体" w:hAnsi="Calibri" w:hint="eastAsia"/>
                <w:spacing w:val="0"/>
                <w:sz w:val="21"/>
                <w:szCs w:val="21"/>
              </w:rPr>
              <w:t>2.</w:t>
            </w:r>
            <w:r w:rsidR="00267546">
              <w:rPr>
                <w:rFonts w:ascii="Calibri" w:eastAsia="宋体" w:hAnsi="Calibri" w:hint="eastAsia"/>
                <w:spacing w:val="0"/>
                <w:sz w:val="21"/>
                <w:szCs w:val="21"/>
              </w:rPr>
              <w:t>生产过程中不</w:t>
            </w:r>
            <w:r w:rsidRPr="00CA51A4">
              <w:rPr>
                <w:rFonts w:ascii="Calibri" w:eastAsia="宋体" w:hAnsi="Calibri" w:hint="eastAsia"/>
                <w:spacing w:val="0"/>
                <w:sz w:val="21"/>
                <w:szCs w:val="21"/>
              </w:rPr>
              <w:t>产生二次废渣。</w:t>
            </w:r>
          </w:p>
        </w:tc>
        <w:tc>
          <w:tcPr>
            <w:tcW w:w="1154" w:type="dxa"/>
            <w:tcBorders>
              <w:top w:val="single" w:sz="4" w:space="0" w:color="auto"/>
              <w:left w:val="nil"/>
              <w:bottom w:val="single" w:sz="4" w:space="0" w:color="auto"/>
              <w:right w:val="single" w:sz="4" w:space="0" w:color="auto"/>
            </w:tcBorders>
            <w:vAlign w:val="center"/>
          </w:tcPr>
          <w:p w14:paraId="03E30F41" w14:textId="77777777" w:rsidR="00076484" w:rsidRPr="00CA51A4" w:rsidRDefault="00076484" w:rsidP="00C94045">
            <w:pPr>
              <w:widowControl/>
              <w:autoSpaceDE/>
              <w:autoSpaceDN/>
              <w:adjustRightInd/>
              <w:snapToGrid/>
              <w:spacing w:line="300" w:lineRule="exact"/>
              <w:jc w:val="center"/>
              <w:rPr>
                <w:rFonts w:eastAsia="宋体" w:cs="宋体" w:hint="eastAsia"/>
                <w:b/>
                <w:spacing w:val="0"/>
                <w:kern w:val="0"/>
                <w:sz w:val="21"/>
                <w:szCs w:val="21"/>
              </w:rPr>
            </w:pPr>
            <w:r w:rsidRPr="00CA51A4">
              <w:rPr>
                <w:rFonts w:eastAsia="宋体" w:cs="宋体" w:hint="eastAsia"/>
                <w:spacing w:val="0"/>
                <w:kern w:val="0"/>
                <w:sz w:val="21"/>
                <w:szCs w:val="21"/>
              </w:rPr>
              <w:t>5</w:t>
            </w:r>
            <w:r w:rsidRPr="00CA51A4">
              <w:rPr>
                <w:rFonts w:eastAsia="宋体" w:cs="宋体"/>
                <w:spacing w:val="0"/>
                <w:kern w:val="0"/>
                <w:sz w:val="21"/>
                <w:szCs w:val="21"/>
              </w:rPr>
              <w:t>0%</w:t>
            </w:r>
          </w:p>
        </w:tc>
      </w:tr>
      <w:tr w:rsidR="00076484" w:rsidRPr="00CA51A4" w14:paraId="37BEB6A7" w14:textId="77777777" w:rsidTr="00E85007">
        <w:trPr>
          <w:trHeight w:val="750"/>
          <w:jc w:val="center"/>
        </w:trPr>
        <w:tc>
          <w:tcPr>
            <w:tcW w:w="1008" w:type="dxa"/>
            <w:vMerge/>
            <w:tcBorders>
              <w:top w:val="single" w:sz="4" w:space="0" w:color="auto"/>
              <w:left w:val="single" w:sz="4" w:space="0" w:color="auto"/>
              <w:bottom w:val="single" w:sz="4" w:space="0" w:color="auto"/>
              <w:right w:val="single" w:sz="4" w:space="0" w:color="auto"/>
            </w:tcBorders>
            <w:vAlign w:val="center"/>
          </w:tcPr>
          <w:p w14:paraId="25770DA0" w14:textId="77777777" w:rsidR="00076484" w:rsidRPr="00CA51A4" w:rsidRDefault="00076484" w:rsidP="00C94045">
            <w:pPr>
              <w:widowControl/>
              <w:autoSpaceDE/>
              <w:autoSpaceDN/>
              <w:adjustRightInd/>
              <w:snapToGrid/>
              <w:spacing w:line="300" w:lineRule="exact"/>
              <w:jc w:val="left"/>
              <w:rPr>
                <w:rFonts w:eastAsia="宋体" w:cs="宋体" w:hint="eastAsia"/>
                <w:b/>
                <w:bCs/>
                <w:spacing w:val="0"/>
                <w:kern w:val="0"/>
                <w:sz w:val="21"/>
                <w:szCs w:val="21"/>
              </w:rPr>
            </w:pP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3528A31" w14:textId="77777777" w:rsidR="00076484" w:rsidRPr="00CA51A4" w:rsidRDefault="0007648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2.7</w:t>
            </w:r>
          </w:p>
        </w:tc>
        <w:tc>
          <w:tcPr>
            <w:tcW w:w="3202" w:type="dxa"/>
            <w:tcBorders>
              <w:top w:val="single" w:sz="4" w:space="0" w:color="auto"/>
              <w:left w:val="nil"/>
              <w:bottom w:val="single" w:sz="4" w:space="0" w:color="auto"/>
              <w:right w:val="single" w:sz="4" w:space="0" w:color="auto"/>
            </w:tcBorders>
            <w:shd w:val="clear" w:color="auto" w:fill="auto"/>
            <w:vAlign w:val="center"/>
          </w:tcPr>
          <w:p w14:paraId="708C562F"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废旧石墨</w:t>
            </w:r>
          </w:p>
        </w:tc>
        <w:tc>
          <w:tcPr>
            <w:tcW w:w="3177" w:type="dxa"/>
            <w:tcBorders>
              <w:top w:val="single" w:sz="4" w:space="0" w:color="auto"/>
              <w:left w:val="nil"/>
              <w:bottom w:val="single" w:sz="4" w:space="0" w:color="auto"/>
              <w:right w:val="single" w:sz="4" w:space="0" w:color="auto"/>
            </w:tcBorders>
            <w:shd w:val="clear" w:color="auto" w:fill="auto"/>
            <w:vAlign w:val="center"/>
          </w:tcPr>
          <w:p w14:paraId="52D347DA" w14:textId="77777777" w:rsidR="00CD5C6C" w:rsidRDefault="00076484">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石墨异形件、石墨块、石墨粉</w:t>
            </w:r>
            <w:r w:rsidR="00047C62">
              <w:rPr>
                <w:rFonts w:eastAsia="宋体" w:cs="宋体" w:hint="eastAsia"/>
                <w:spacing w:val="0"/>
                <w:kern w:val="0"/>
                <w:sz w:val="21"/>
                <w:szCs w:val="21"/>
              </w:rPr>
              <w:t>、</w:t>
            </w:r>
            <w:r w:rsidRPr="00CA51A4">
              <w:rPr>
                <w:rFonts w:eastAsia="宋体" w:cs="宋体" w:hint="eastAsia"/>
                <w:spacing w:val="0"/>
                <w:kern w:val="0"/>
                <w:sz w:val="21"/>
                <w:szCs w:val="21"/>
              </w:rPr>
              <w:t>石墨增碳剂</w:t>
            </w:r>
          </w:p>
        </w:tc>
        <w:tc>
          <w:tcPr>
            <w:tcW w:w="4618" w:type="dxa"/>
            <w:tcBorders>
              <w:top w:val="single" w:sz="4" w:space="0" w:color="auto"/>
              <w:left w:val="nil"/>
              <w:bottom w:val="single" w:sz="4" w:space="0" w:color="auto"/>
              <w:right w:val="single" w:sz="4" w:space="0" w:color="auto"/>
            </w:tcBorders>
            <w:shd w:val="clear" w:color="auto" w:fill="auto"/>
            <w:vAlign w:val="center"/>
          </w:tcPr>
          <w:p w14:paraId="0E785CED"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1.产品原料90%以上来自所列资源；</w:t>
            </w:r>
          </w:p>
          <w:p w14:paraId="3A91A4B3"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2.</w:t>
            </w:r>
            <w:r w:rsidR="00267546">
              <w:rPr>
                <w:rFonts w:ascii="Calibri" w:eastAsia="宋体" w:hAnsi="Calibri" w:hint="eastAsia"/>
                <w:spacing w:val="0"/>
                <w:sz w:val="21"/>
                <w:szCs w:val="22"/>
              </w:rPr>
              <w:t>纳税人</w:t>
            </w:r>
            <w:r w:rsidRPr="00CA51A4">
              <w:rPr>
                <w:rFonts w:ascii="Calibri" w:eastAsia="宋体" w:hAnsi="Calibri" w:hint="eastAsia"/>
                <w:spacing w:val="0"/>
                <w:sz w:val="21"/>
                <w:szCs w:val="22"/>
              </w:rPr>
              <w:t>符合《工业炉窑大气污染物排放标准》（</w:t>
            </w:r>
            <w:r w:rsidR="003A35D0" w:rsidRPr="003A35D0">
              <w:rPr>
                <w:rFonts w:eastAsia="宋体" w:cs="宋体"/>
                <w:spacing w:val="0"/>
                <w:kern w:val="0"/>
                <w:sz w:val="21"/>
                <w:szCs w:val="21"/>
              </w:rPr>
              <w:t>GB9078-1996</w:t>
            </w:r>
            <w:r w:rsidRPr="00CA51A4">
              <w:rPr>
                <w:rFonts w:ascii="Calibri" w:eastAsia="宋体" w:hAnsi="Calibri" w:hint="eastAsia"/>
                <w:spacing w:val="0"/>
                <w:sz w:val="21"/>
                <w:szCs w:val="22"/>
              </w:rPr>
              <w:t>）</w:t>
            </w:r>
            <w:r w:rsidRPr="00CA51A4">
              <w:rPr>
                <w:rFonts w:eastAsia="宋体" w:cs="宋体" w:hint="eastAsia"/>
                <w:spacing w:val="0"/>
                <w:kern w:val="0"/>
                <w:sz w:val="21"/>
                <w:szCs w:val="21"/>
              </w:rPr>
              <w:t>规定的技术要求。</w:t>
            </w:r>
          </w:p>
        </w:tc>
        <w:tc>
          <w:tcPr>
            <w:tcW w:w="1154" w:type="dxa"/>
            <w:tcBorders>
              <w:top w:val="single" w:sz="4" w:space="0" w:color="auto"/>
              <w:left w:val="nil"/>
              <w:bottom w:val="single" w:sz="4" w:space="0" w:color="auto"/>
              <w:right w:val="single" w:sz="4" w:space="0" w:color="auto"/>
            </w:tcBorders>
            <w:vAlign w:val="center"/>
          </w:tcPr>
          <w:p w14:paraId="00682E23" w14:textId="77777777" w:rsidR="00076484" w:rsidRPr="00CA51A4" w:rsidRDefault="00076484" w:rsidP="00C94045">
            <w:pPr>
              <w:widowControl/>
              <w:autoSpaceDE/>
              <w:autoSpaceDN/>
              <w:adjustRightInd/>
              <w:snapToGrid/>
              <w:spacing w:line="300" w:lineRule="exact"/>
              <w:jc w:val="center"/>
              <w:rPr>
                <w:rFonts w:eastAsia="宋体" w:cs="宋体" w:hint="eastAsia"/>
                <w:b/>
                <w:spacing w:val="0"/>
                <w:kern w:val="0"/>
                <w:sz w:val="21"/>
                <w:szCs w:val="21"/>
              </w:rPr>
            </w:pPr>
            <w:r w:rsidRPr="00CA51A4">
              <w:rPr>
                <w:rFonts w:eastAsia="宋体" w:cs="宋体"/>
                <w:spacing w:val="0"/>
                <w:kern w:val="0"/>
                <w:sz w:val="21"/>
                <w:szCs w:val="21"/>
              </w:rPr>
              <w:t>50%</w:t>
            </w:r>
          </w:p>
        </w:tc>
      </w:tr>
      <w:tr w:rsidR="00076484" w:rsidRPr="00CA51A4" w14:paraId="1ACAF4D4" w14:textId="77777777" w:rsidTr="00E85007">
        <w:trPr>
          <w:trHeight w:val="480"/>
          <w:jc w:val="center"/>
        </w:trPr>
        <w:tc>
          <w:tcPr>
            <w:tcW w:w="1008" w:type="dxa"/>
            <w:vMerge/>
            <w:tcBorders>
              <w:top w:val="single" w:sz="4" w:space="0" w:color="auto"/>
              <w:left w:val="single" w:sz="4" w:space="0" w:color="auto"/>
              <w:bottom w:val="single" w:sz="4" w:space="0" w:color="auto"/>
              <w:right w:val="single" w:sz="4" w:space="0" w:color="auto"/>
            </w:tcBorders>
            <w:vAlign w:val="center"/>
          </w:tcPr>
          <w:p w14:paraId="2A71F884" w14:textId="77777777" w:rsidR="00076484" w:rsidRPr="00CA51A4" w:rsidRDefault="00076484" w:rsidP="00C94045">
            <w:pPr>
              <w:widowControl/>
              <w:autoSpaceDE/>
              <w:autoSpaceDN/>
              <w:adjustRightInd/>
              <w:snapToGrid/>
              <w:spacing w:line="300" w:lineRule="exact"/>
              <w:jc w:val="left"/>
              <w:rPr>
                <w:rFonts w:eastAsia="宋体" w:cs="宋体" w:hint="eastAsia"/>
                <w:b/>
                <w:bCs/>
                <w:spacing w:val="0"/>
                <w:kern w:val="0"/>
                <w:sz w:val="21"/>
                <w:szCs w:val="21"/>
              </w:rPr>
            </w:pP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157ABA1" w14:textId="77777777" w:rsidR="00076484" w:rsidRPr="00CA51A4" w:rsidRDefault="0007648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2.8</w:t>
            </w:r>
          </w:p>
        </w:tc>
        <w:tc>
          <w:tcPr>
            <w:tcW w:w="3202" w:type="dxa"/>
            <w:tcBorders>
              <w:top w:val="single" w:sz="4" w:space="0" w:color="auto"/>
              <w:left w:val="single" w:sz="4" w:space="0" w:color="auto"/>
              <w:bottom w:val="single" w:sz="4" w:space="0" w:color="auto"/>
              <w:right w:val="single" w:sz="4" w:space="0" w:color="auto"/>
            </w:tcBorders>
            <w:shd w:val="clear" w:color="auto" w:fill="auto"/>
            <w:vAlign w:val="center"/>
          </w:tcPr>
          <w:p w14:paraId="4B602ADC"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垃圾以及利用垃圾发酵产生的沼气</w:t>
            </w:r>
          </w:p>
        </w:tc>
        <w:tc>
          <w:tcPr>
            <w:tcW w:w="3177" w:type="dxa"/>
            <w:tcBorders>
              <w:top w:val="single" w:sz="4" w:space="0" w:color="auto"/>
              <w:left w:val="single" w:sz="4" w:space="0" w:color="auto"/>
              <w:bottom w:val="single" w:sz="4" w:space="0" w:color="auto"/>
              <w:right w:val="single" w:sz="4" w:space="0" w:color="auto"/>
            </w:tcBorders>
            <w:shd w:val="clear" w:color="auto" w:fill="auto"/>
            <w:vAlign w:val="center"/>
          </w:tcPr>
          <w:p w14:paraId="43591F00"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电力、热力</w:t>
            </w: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4D071E1D"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1.产品燃料80%以上来自所列资源；</w:t>
            </w:r>
            <w:r w:rsidRPr="00CA51A4">
              <w:rPr>
                <w:rFonts w:eastAsia="宋体" w:cs="宋体" w:hint="eastAsia"/>
                <w:spacing w:val="0"/>
                <w:kern w:val="0"/>
                <w:sz w:val="21"/>
                <w:szCs w:val="21"/>
              </w:rPr>
              <w:br/>
              <w:t>2.</w:t>
            </w:r>
            <w:r w:rsidR="00267546">
              <w:rPr>
                <w:rFonts w:eastAsia="宋体" w:cs="宋体" w:hint="eastAsia"/>
                <w:spacing w:val="0"/>
                <w:kern w:val="0"/>
                <w:sz w:val="21"/>
                <w:szCs w:val="21"/>
              </w:rPr>
              <w:t>纳税人</w:t>
            </w:r>
            <w:r w:rsidRPr="00CA51A4">
              <w:rPr>
                <w:rFonts w:eastAsia="宋体" w:cs="宋体" w:hint="eastAsia"/>
                <w:spacing w:val="0"/>
                <w:kern w:val="0"/>
                <w:sz w:val="21"/>
                <w:szCs w:val="21"/>
              </w:rPr>
              <w:t>符合《火电厂大气污染物排放标准》（GB13223-2011）或《生活垃圾焚烧污染控制标准》（GB18485—2014）规定的技术要求。</w:t>
            </w:r>
          </w:p>
        </w:tc>
        <w:tc>
          <w:tcPr>
            <w:tcW w:w="1154" w:type="dxa"/>
            <w:tcBorders>
              <w:top w:val="single" w:sz="4" w:space="0" w:color="auto"/>
              <w:left w:val="single" w:sz="4" w:space="0" w:color="auto"/>
              <w:bottom w:val="single" w:sz="4" w:space="0" w:color="auto"/>
              <w:right w:val="single" w:sz="4" w:space="0" w:color="auto"/>
            </w:tcBorders>
            <w:vAlign w:val="center"/>
          </w:tcPr>
          <w:p w14:paraId="251B1395" w14:textId="77777777" w:rsidR="00076484" w:rsidRPr="00CA51A4" w:rsidRDefault="00076484" w:rsidP="00C94045">
            <w:pPr>
              <w:widowControl/>
              <w:autoSpaceDE/>
              <w:autoSpaceDN/>
              <w:adjustRightInd/>
              <w:snapToGrid/>
              <w:spacing w:line="300" w:lineRule="exact"/>
              <w:jc w:val="center"/>
              <w:rPr>
                <w:rFonts w:eastAsia="宋体" w:cs="宋体" w:hint="eastAsia"/>
                <w:b/>
                <w:spacing w:val="0"/>
                <w:kern w:val="0"/>
                <w:sz w:val="21"/>
                <w:szCs w:val="21"/>
              </w:rPr>
            </w:pPr>
            <w:r w:rsidRPr="00CA51A4">
              <w:rPr>
                <w:rFonts w:eastAsia="宋体" w:cs="宋体" w:hint="eastAsia"/>
                <w:spacing w:val="0"/>
                <w:kern w:val="0"/>
                <w:sz w:val="21"/>
                <w:szCs w:val="21"/>
              </w:rPr>
              <w:t>100</w:t>
            </w:r>
            <w:r w:rsidRPr="00CA51A4">
              <w:rPr>
                <w:rFonts w:eastAsia="宋体" w:cs="宋体"/>
                <w:spacing w:val="0"/>
                <w:kern w:val="0"/>
                <w:sz w:val="21"/>
                <w:szCs w:val="21"/>
              </w:rPr>
              <w:t>%</w:t>
            </w:r>
          </w:p>
        </w:tc>
      </w:tr>
      <w:tr w:rsidR="00076484" w:rsidRPr="00CA51A4" w14:paraId="261EB5AF" w14:textId="77777777" w:rsidTr="00E85007">
        <w:trPr>
          <w:trHeight w:val="712"/>
          <w:jc w:val="center"/>
        </w:trPr>
        <w:tc>
          <w:tcPr>
            <w:tcW w:w="1008" w:type="dxa"/>
            <w:vMerge/>
            <w:tcBorders>
              <w:top w:val="single" w:sz="4" w:space="0" w:color="auto"/>
              <w:left w:val="single" w:sz="4" w:space="0" w:color="auto"/>
              <w:bottom w:val="single" w:sz="4" w:space="0" w:color="auto"/>
              <w:right w:val="single" w:sz="4" w:space="0" w:color="auto"/>
            </w:tcBorders>
            <w:vAlign w:val="center"/>
          </w:tcPr>
          <w:p w14:paraId="771F173E" w14:textId="77777777" w:rsidR="00076484" w:rsidRPr="00CA51A4" w:rsidRDefault="00076484" w:rsidP="00C94045">
            <w:pPr>
              <w:widowControl/>
              <w:autoSpaceDE/>
              <w:autoSpaceDN/>
              <w:adjustRightInd/>
              <w:snapToGrid/>
              <w:spacing w:line="300" w:lineRule="exact"/>
              <w:jc w:val="left"/>
              <w:rPr>
                <w:rFonts w:eastAsia="宋体" w:cs="宋体" w:hint="eastAsia"/>
                <w:b/>
                <w:bCs/>
                <w:spacing w:val="0"/>
                <w:kern w:val="0"/>
                <w:sz w:val="21"/>
                <w:szCs w:val="21"/>
              </w:rPr>
            </w:pPr>
          </w:p>
        </w:tc>
        <w:tc>
          <w:tcPr>
            <w:tcW w:w="708" w:type="dxa"/>
            <w:tcBorders>
              <w:top w:val="nil"/>
              <w:left w:val="single" w:sz="4" w:space="0" w:color="auto"/>
              <w:bottom w:val="single" w:sz="4" w:space="0" w:color="auto"/>
              <w:right w:val="single" w:sz="4" w:space="0" w:color="auto"/>
            </w:tcBorders>
            <w:shd w:val="clear" w:color="auto" w:fill="auto"/>
            <w:vAlign w:val="center"/>
          </w:tcPr>
          <w:p w14:paraId="7ECBA87F" w14:textId="77777777" w:rsidR="00076484" w:rsidRPr="00CA51A4" w:rsidRDefault="0007648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hint="eastAsia"/>
                <w:spacing w:val="0"/>
                <w:kern w:val="0"/>
                <w:sz w:val="21"/>
                <w:szCs w:val="21"/>
              </w:rPr>
              <w:t>2.9</w:t>
            </w:r>
          </w:p>
        </w:tc>
        <w:tc>
          <w:tcPr>
            <w:tcW w:w="3202" w:type="dxa"/>
            <w:tcBorders>
              <w:top w:val="nil"/>
              <w:left w:val="nil"/>
              <w:bottom w:val="single" w:sz="4" w:space="0" w:color="auto"/>
              <w:right w:val="single" w:sz="4" w:space="0" w:color="auto"/>
            </w:tcBorders>
            <w:shd w:val="clear" w:color="auto" w:fill="auto"/>
            <w:vAlign w:val="center"/>
          </w:tcPr>
          <w:p w14:paraId="660BFD75"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退役军用发射药</w:t>
            </w:r>
          </w:p>
        </w:tc>
        <w:tc>
          <w:tcPr>
            <w:tcW w:w="3177" w:type="dxa"/>
            <w:tcBorders>
              <w:top w:val="nil"/>
              <w:left w:val="nil"/>
              <w:bottom w:val="single" w:sz="4" w:space="0" w:color="auto"/>
              <w:right w:val="single" w:sz="4" w:space="0" w:color="auto"/>
            </w:tcBorders>
            <w:shd w:val="clear" w:color="auto" w:fill="auto"/>
            <w:vAlign w:val="center"/>
          </w:tcPr>
          <w:p w14:paraId="75074BF0"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涂料用硝化棉粉</w:t>
            </w:r>
          </w:p>
        </w:tc>
        <w:tc>
          <w:tcPr>
            <w:tcW w:w="4618" w:type="dxa"/>
            <w:tcBorders>
              <w:top w:val="nil"/>
              <w:left w:val="nil"/>
              <w:bottom w:val="single" w:sz="4" w:space="0" w:color="auto"/>
              <w:right w:val="single" w:sz="4" w:space="0" w:color="auto"/>
            </w:tcBorders>
            <w:shd w:val="clear" w:color="auto" w:fill="auto"/>
            <w:vAlign w:val="center"/>
          </w:tcPr>
          <w:p w14:paraId="33F93F9B"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产品原料90%以上来自所列资源</w:t>
            </w:r>
            <w:r w:rsidR="007B08CB">
              <w:rPr>
                <w:rFonts w:eastAsia="宋体" w:cs="宋体" w:hint="eastAsia"/>
                <w:spacing w:val="0"/>
                <w:kern w:val="0"/>
                <w:sz w:val="21"/>
                <w:szCs w:val="21"/>
              </w:rPr>
              <w:t>。</w:t>
            </w:r>
          </w:p>
        </w:tc>
        <w:tc>
          <w:tcPr>
            <w:tcW w:w="1154" w:type="dxa"/>
            <w:tcBorders>
              <w:top w:val="single" w:sz="4" w:space="0" w:color="auto"/>
              <w:left w:val="nil"/>
              <w:bottom w:val="single" w:sz="4" w:space="0" w:color="auto"/>
              <w:right w:val="single" w:sz="4" w:space="0" w:color="auto"/>
            </w:tcBorders>
            <w:vAlign w:val="center"/>
          </w:tcPr>
          <w:p w14:paraId="7C09FC3D" w14:textId="77777777" w:rsidR="00076484" w:rsidRPr="00CA51A4" w:rsidRDefault="0007648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hint="eastAsia"/>
                <w:spacing w:val="0"/>
                <w:kern w:val="0"/>
                <w:sz w:val="21"/>
                <w:szCs w:val="21"/>
              </w:rPr>
              <w:t>50%</w:t>
            </w:r>
          </w:p>
        </w:tc>
      </w:tr>
      <w:tr w:rsidR="00076484" w:rsidRPr="00CA51A4" w14:paraId="2A4082B1" w14:textId="77777777" w:rsidTr="00E85007">
        <w:trPr>
          <w:trHeight w:val="480"/>
          <w:jc w:val="center"/>
        </w:trPr>
        <w:tc>
          <w:tcPr>
            <w:tcW w:w="1008" w:type="dxa"/>
            <w:vMerge/>
            <w:tcBorders>
              <w:top w:val="single" w:sz="4" w:space="0" w:color="auto"/>
              <w:left w:val="single" w:sz="4" w:space="0" w:color="auto"/>
              <w:bottom w:val="single" w:sz="4" w:space="0" w:color="auto"/>
              <w:right w:val="single" w:sz="4" w:space="0" w:color="auto"/>
            </w:tcBorders>
            <w:vAlign w:val="center"/>
          </w:tcPr>
          <w:p w14:paraId="032CC86E" w14:textId="77777777" w:rsidR="00076484" w:rsidRPr="00CA51A4" w:rsidRDefault="00076484" w:rsidP="00C94045">
            <w:pPr>
              <w:widowControl/>
              <w:autoSpaceDE/>
              <w:autoSpaceDN/>
              <w:adjustRightInd/>
              <w:snapToGrid/>
              <w:spacing w:line="300" w:lineRule="exact"/>
              <w:jc w:val="left"/>
              <w:rPr>
                <w:rFonts w:eastAsia="宋体" w:cs="宋体" w:hint="eastAsia"/>
                <w:b/>
                <w:bCs/>
                <w:spacing w:val="0"/>
                <w:kern w:val="0"/>
                <w:sz w:val="21"/>
                <w:szCs w:val="21"/>
              </w:rPr>
            </w:pPr>
          </w:p>
        </w:tc>
        <w:tc>
          <w:tcPr>
            <w:tcW w:w="708" w:type="dxa"/>
            <w:tcBorders>
              <w:top w:val="nil"/>
              <w:left w:val="single" w:sz="4" w:space="0" w:color="auto"/>
              <w:bottom w:val="single" w:sz="4" w:space="0" w:color="auto"/>
              <w:right w:val="single" w:sz="4" w:space="0" w:color="auto"/>
            </w:tcBorders>
            <w:shd w:val="clear" w:color="auto" w:fill="auto"/>
            <w:vAlign w:val="center"/>
          </w:tcPr>
          <w:p w14:paraId="6811CCDF" w14:textId="77777777" w:rsidR="00076484" w:rsidRPr="00CA51A4" w:rsidRDefault="0007648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2.10</w:t>
            </w:r>
          </w:p>
        </w:tc>
        <w:tc>
          <w:tcPr>
            <w:tcW w:w="3202" w:type="dxa"/>
            <w:tcBorders>
              <w:top w:val="nil"/>
              <w:left w:val="nil"/>
              <w:bottom w:val="single" w:sz="4" w:space="0" w:color="auto"/>
              <w:right w:val="single" w:sz="4" w:space="0" w:color="auto"/>
            </w:tcBorders>
            <w:shd w:val="clear" w:color="auto" w:fill="auto"/>
            <w:vAlign w:val="center"/>
          </w:tcPr>
          <w:p w14:paraId="0DED679A"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废旧沥青混凝土</w:t>
            </w:r>
          </w:p>
        </w:tc>
        <w:tc>
          <w:tcPr>
            <w:tcW w:w="3177" w:type="dxa"/>
            <w:tcBorders>
              <w:top w:val="nil"/>
              <w:left w:val="nil"/>
              <w:bottom w:val="single" w:sz="4" w:space="0" w:color="auto"/>
              <w:right w:val="single" w:sz="4" w:space="0" w:color="auto"/>
            </w:tcBorders>
            <w:shd w:val="clear" w:color="auto" w:fill="auto"/>
            <w:vAlign w:val="center"/>
          </w:tcPr>
          <w:p w14:paraId="67AC283B"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再生沥青混凝土</w:t>
            </w:r>
          </w:p>
        </w:tc>
        <w:tc>
          <w:tcPr>
            <w:tcW w:w="4618" w:type="dxa"/>
            <w:tcBorders>
              <w:top w:val="nil"/>
              <w:left w:val="nil"/>
              <w:bottom w:val="single" w:sz="4" w:space="0" w:color="auto"/>
              <w:right w:val="single" w:sz="4" w:space="0" w:color="auto"/>
            </w:tcBorders>
            <w:shd w:val="clear" w:color="auto" w:fill="auto"/>
            <w:vAlign w:val="center"/>
          </w:tcPr>
          <w:p w14:paraId="52903C7E"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1.产品原料30%以上来自所列资源；</w:t>
            </w:r>
          </w:p>
          <w:p w14:paraId="026D9E8B"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2.产品符合</w:t>
            </w:r>
            <w:r w:rsidRPr="00CA51A4">
              <w:rPr>
                <w:rFonts w:eastAsia="宋体" w:cs="宋体"/>
                <w:spacing w:val="0"/>
                <w:kern w:val="0"/>
                <w:sz w:val="21"/>
                <w:szCs w:val="21"/>
              </w:rPr>
              <w:t>《</w:t>
            </w:r>
            <w:r w:rsidRPr="00CA51A4">
              <w:rPr>
                <w:rFonts w:eastAsia="宋体" w:cs="宋体" w:hint="eastAsia"/>
                <w:spacing w:val="0"/>
                <w:kern w:val="0"/>
                <w:sz w:val="21"/>
                <w:szCs w:val="21"/>
              </w:rPr>
              <w:t>再生沥青混凝土》（</w:t>
            </w:r>
            <w:r w:rsidRPr="00CA51A4">
              <w:rPr>
                <w:rFonts w:eastAsia="宋体" w:cs="宋体"/>
                <w:spacing w:val="0"/>
                <w:kern w:val="0"/>
                <w:sz w:val="21"/>
                <w:szCs w:val="21"/>
              </w:rPr>
              <w:t>GB/T 25033-2010</w:t>
            </w:r>
            <w:r w:rsidRPr="00CA51A4">
              <w:rPr>
                <w:rFonts w:eastAsia="宋体" w:cs="宋体" w:hint="eastAsia"/>
                <w:spacing w:val="0"/>
                <w:kern w:val="0"/>
                <w:sz w:val="21"/>
                <w:szCs w:val="21"/>
              </w:rPr>
              <w:t>）规定的技术要求。</w:t>
            </w:r>
          </w:p>
        </w:tc>
        <w:tc>
          <w:tcPr>
            <w:tcW w:w="1154" w:type="dxa"/>
            <w:tcBorders>
              <w:top w:val="single" w:sz="4" w:space="0" w:color="auto"/>
              <w:left w:val="nil"/>
              <w:bottom w:val="single" w:sz="4" w:space="0" w:color="auto"/>
              <w:right w:val="single" w:sz="4" w:space="0" w:color="auto"/>
            </w:tcBorders>
            <w:vAlign w:val="center"/>
          </w:tcPr>
          <w:p w14:paraId="4267FC22" w14:textId="77777777" w:rsidR="00076484" w:rsidRPr="00CA51A4" w:rsidRDefault="00076484" w:rsidP="00C94045">
            <w:pPr>
              <w:widowControl/>
              <w:autoSpaceDE/>
              <w:autoSpaceDN/>
              <w:adjustRightInd/>
              <w:snapToGrid/>
              <w:spacing w:line="300" w:lineRule="exact"/>
              <w:jc w:val="center"/>
              <w:rPr>
                <w:rFonts w:eastAsia="宋体" w:cs="宋体" w:hint="eastAsia"/>
                <w:b/>
                <w:spacing w:val="0"/>
                <w:kern w:val="0"/>
                <w:sz w:val="21"/>
                <w:szCs w:val="21"/>
              </w:rPr>
            </w:pPr>
            <w:r w:rsidRPr="00CA51A4">
              <w:rPr>
                <w:rFonts w:eastAsia="宋体" w:cs="宋体"/>
                <w:spacing w:val="0"/>
                <w:kern w:val="0"/>
                <w:sz w:val="21"/>
                <w:szCs w:val="21"/>
              </w:rPr>
              <w:t>50%</w:t>
            </w:r>
          </w:p>
        </w:tc>
      </w:tr>
      <w:tr w:rsidR="00076484" w:rsidRPr="00CA51A4" w14:paraId="72AEB493" w14:textId="77777777" w:rsidTr="00E85007">
        <w:trPr>
          <w:trHeight w:val="480"/>
          <w:jc w:val="center"/>
        </w:trPr>
        <w:tc>
          <w:tcPr>
            <w:tcW w:w="1008" w:type="dxa"/>
            <w:vMerge/>
            <w:tcBorders>
              <w:top w:val="single" w:sz="4" w:space="0" w:color="auto"/>
              <w:left w:val="single" w:sz="4" w:space="0" w:color="auto"/>
              <w:bottom w:val="single" w:sz="4" w:space="0" w:color="auto"/>
              <w:right w:val="single" w:sz="4" w:space="0" w:color="auto"/>
            </w:tcBorders>
            <w:vAlign w:val="center"/>
          </w:tcPr>
          <w:p w14:paraId="07E27EB8" w14:textId="77777777" w:rsidR="00076484" w:rsidRPr="00CA51A4" w:rsidRDefault="00076484" w:rsidP="00C94045">
            <w:pPr>
              <w:widowControl/>
              <w:autoSpaceDE/>
              <w:autoSpaceDN/>
              <w:adjustRightInd/>
              <w:snapToGrid/>
              <w:spacing w:line="300" w:lineRule="exact"/>
              <w:jc w:val="left"/>
              <w:rPr>
                <w:rFonts w:eastAsia="宋体" w:cs="宋体" w:hint="eastAsia"/>
                <w:b/>
                <w:bCs/>
                <w:spacing w:val="0"/>
                <w:kern w:val="0"/>
                <w:sz w:val="21"/>
                <w:szCs w:val="21"/>
              </w:rPr>
            </w:pPr>
          </w:p>
        </w:tc>
        <w:tc>
          <w:tcPr>
            <w:tcW w:w="708" w:type="dxa"/>
            <w:tcBorders>
              <w:top w:val="nil"/>
              <w:left w:val="single" w:sz="4" w:space="0" w:color="auto"/>
              <w:bottom w:val="single" w:sz="4" w:space="0" w:color="auto"/>
              <w:right w:val="single" w:sz="4" w:space="0" w:color="auto"/>
            </w:tcBorders>
            <w:shd w:val="clear" w:color="auto" w:fill="auto"/>
            <w:vAlign w:val="center"/>
          </w:tcPr>
          <w:p w14:paraId="17241816" w14:textId="77777777" w:rsidR="00076484" w:rsidRPr="00CA51A4" w:rsidRDefault="0007648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2.11</w:t>
            </w:r>
          </w:p>
        </w:tc>
        <w:tc>
          <w:tcPr>
            <w:tcW w:w="3202" w:type="dxa"/>
            <w:tcBorders>
              <w:top w:val="nil"/>
              <w:left w:val="nil"/>
              <w:bottom w:val="single" w:sz="4" w:space="0" w:color="auto"/>
              <w:right w:val="single" w:sz="4" w:space="0" w:color="auto"/>
            </w:tcBorders>
            <w:shd w:val="clear" w:color="auto" w:fill="auto"/>
            <w:vAlign w:val="center"/>
          </w:tcPr>
          <w:p w14:paraId="5EBCC328"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蔗渣</w:t>
            </w:r>
          </w:p>
        </w:tc>
        <w:tc>
          <w:tcPr>
            <w:tcW w:w="3177" w:type="dxa"/>
            <w:tcBorders>
              <w:top w:val="nil"/>
              <w:left w:val="nil"/>
              <w:bottom w:val="single" w:sz="4" w:space="0" w:color="auto"/>
              <w:right w:val="single" w:sz="4" w:space="0" w:color="auto"/>
            </w:tcBorders>
            <w:shd w:val="clear" w:color="auto" w:fill="auto"/>
            <w:vAlign w:val="center"/>
          </w:tcPr>
          <w:p w14:paraId="0A97B418" w14:textId="77777777" w:rsidR="00CD5C6C" w:rsidRDefault="00076484">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蔗渣浆、蔗渣刨花板</w:t>
            </w:r>
            <w:r w:rsidR="00047C62">
              <w:rPr>
                <w:rFonts w:eastAsia="宋体" w:cs="宋体" w:hint="eastAsia"/>
                <w:spacing w:val="0"/>
                <w:kern w:val="0"/>
                <w:sz w:val="21"/>
                <w:szCs w:val="21"/>
              </w:rPr>
              <w:t>和</w:t>
            </w:r>
            <w:r w:rsidRPr="00CA51A4">
              <w:rPr>
                <w:rFonts w:eastAsia="宋体" w:cs="宋体" w:hint="eastAsia"/>
                <w:spacing w:val="0"/>
                <w:kern w:val="0"/>
                <w:sz w:val="21"/>
                <w:szCs w:val="21"/>
              </w:rPr>
              <w:t>纸</w:t>
            </w:r>
          </w:p>
        </w:tc>
        <w:tc>
          <w:tcPr>
            <w:tcW w:w="4618" w:type="dxa"/>
            <w:tcBorders>
              <w:top w:val="nil"/>
              <w:left w:val="nil"/>
              <w:bottom w:val="single" w:sz="4" w:space="0" w:color="auto"/>
              <w:right w:val="single" w:sz="4" w:space="0" w:color="auto"/>
            </w:tcBorders>
            <w:shd w:val="clear" w:color="auto" w:fill="auto"/>
            <w:vAlign w:val="center"/>
          </w:tcPr>
          <w:p w14:paraId="78E4B908"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1.产品原料70%以上来自所列资源；</w:t>
            </w:r>
          </w:p>
          <w:p w14:paraId="799B7092" w14:textId="77777777" w:rsidR="00A12583" w:rsidRDefault="00076484">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spacing w:val="0"/>
                <w:kern w:val="0"/>
                <w:sz w:val="21"/>
                <w:szCs w:val="21"/>
              </w:rPr>
              <w:t>2.</w:t>
            </w:r>
            <w:r w:rsidR="00267546">
              <w:rPr>
                <w:rFonts w:eastAsia="宋体" w:cs="宋体" w:hint="eastAsia"/>
                <w:spacing w:val="0"/>
                <w:kern w:val="0"/>
                <w:sz w:val="21"/>
                <w:szCs w:val="21"/>
              </w:rPr>
              <w:t>生产</w:t>
            </w:r>
            <w:r w:rsidR="008630A5">
              <w:rPr>
                <w:rFonts w:eastAsia="宋体" w:cs="宋体" w:hint="eastAsia"/>
                <w:spacing w:val="0"/>
                <w:kern w:val="0"/>
                <w:sz w:val="21"/>
                <w:szCs w:val="21"/>
              </w:rPr>
              <w:t>蔗渣浆及各类纸</w:t>
            </w:r>
            <w:r w:rsidR="00267546">
              <w:rPr>
                <w:rFonts w:eastAsia="宋体" w:cs="宋体" w:hint="eastAsia"/>
                <w:spacing w:val="0"/>
                <w:kern w:val="0"/>
                <w:sz w:val="21"/>
                <w:szCs w:val="21"/>
              </w:rPr>
              <w:t>的纳税人</w:t>
            </w:r>
            <w:r w:rsidR="00802893" w:rsidRPr="00CA51A4">
              <w:rPr>
                <w:rFonts w:eastAsia="宋体" w:cs="宋体" w:hint="eastAsia"/>
                <w:spacing w:val="0"/>
                <w:kern w:val="0"/>
                <w:sz w:val="21"/>
                <w:szCs w:val="21"/>
              </w:rPr>
              <w:t>符合</w:t>
            </w:r>
            <w:r w:rsidR="00783203">
              <w:rPr>
                <w:rFonts w:eastAsia="宋体" w:cs="宋体" w:hint="eastAsia"/>
                <w:spacing w:val="0"/>
                <w:kern w:val="0"/>
                <w:sz w:val="21"/>
                <w:szCs w:val="21"/>
              </w:rPr>
              <w:t>国家发展改革委</w:t>
            </w:r>
            <w:r w:rsidR="00191A01">
              <w:rPr>
                <w:rFonts w:eastAsia="宋体" w:cs="宋体" w:hint="eastAsia"/>
                <w:spacing w:val="0"/>
                <w:kern w:val="0"/>
                <w:sz w:val="21"/>
                <w:szCs w:val="21"/>
              </w:rPr>
              <w:t>、环境保护部、工业和信息化部</w:t>
            </w:r>
            <w:r w:rsidR="00AD2D0F" w:rsidRPr="00CA51A4">
              <w:rPr>
                <w:rFonts w:eastAsia="宋体" w:cs="宋体" w:hint="eastAsia"/>
                <w:spacing w:val="0"/>
                <w:kern w:val="0"/>
                <w:sz w:val="21"/>
                <w:szCs w:val="21"/>
              </w:rPr>
              <w:t>《</w:t>
            </w:r>
            <w:r w:rsidR="00AD2D0F">
              <w:rPr>
                <w:rFonts w:eastAsia="宋体" w:cs="宋体" w:hint="eastAsia"/>
                <w:spacing w:val="0"/>
                <w:kern w:val="0"/>
                <w:sz w:val="21"/>
                <w:szCs w:val="21"/>
              </w:rPr>
              <w:t>制浆造纸行业清洁生产评价指标体系</w:t>
            </w:r>
            <w:r w:rsidR="00AD2D0F" w:rsidRPr="00CA51A4">
              <w:rPr>
                <w:rFonts w:eastAsia="宋体" w:cs="宋体" w:hint="eastAsia"/>
                <w:spacing w:val="0"/>
                <w:kern w:val="0"/>
                <w:sz w:val="21"/>
                <w:szCs w:val="21"/>
              </w:rPr>
              <w:t>》</w:t>
            </w:r>
            <w:r w:rsidRPr="00CA51A4">
              <w:rPr>
                <w:rFonts w:eastAsia="宋体" w:cs="宋体" w:hint="eastAsia"/>
                <w:spacing w:val="0"/>
                <w:kern w:val="0"/>
                <w:sz w:val="21"/>
                <w:szCs w:val="21"/>
              </w:rPr>
              <w:t>规定的技术要求。</w:t>
            </w:r>
          </w:p>
        </w:tc>
        <w:tc>
          <w:tcPr>
            <w:tcW w:w="1154" w:type="dxa"/>
            <w:tcBorders>
              <w:top w:val="single" w:sz="4" w:space="0" w:color="auto"/>
              <w:left w:val="nil"/>
              <w:bottom w:val="single" w:sz="4" w:space="0" w:color="auto"/>
              <w:right w:val="single" w:sz="4" w:space="0" w:color="auto"/>
            </w:tcBorders>
            <w:vAlign w:val="center"/>
          </w:tcPr>
          <w:p w14:paraId="5B3A9D3B" w14:textId="77777777" w:rsidR="00076484" w:rsidRPr="00CA51A4" w:rsidRDefault="00076484" w:rsidP="00C94045">
            <w:pPr>
              <w:widowControl/>
              <w:autoSpaceDE/>
              <w:autoSpaceDN/>
              <w:adjustRightInd/>
              <w:snapToGrid/>
              <w:spacing w:line="300" w:lineRule="exact"/>
              <w:jc w:val="center"/>
              <w:rPr>
                <w:rFonts w:eastAsia="宋体" w:cs="宋体" w:hint="eastAsia"/>
                <w:b/>
                <w:spacing w:val="0"/>
                <w:kern w:val="0"/>
                <w:sz w:val="21"/>
                <w:szCs w:val="21"/>
              </w:rPr>
            </w:pPr>
            <w:r w:rsidRPr="00CA51A4">
              <w:rPr>
                <w:rFonts w:eastAsia="宋体" w:cs="宋体"/>
                <w:spacing w:val="0"/>
                <w:kern w:val="0"/>
                <w:sz w:val="21"/>
                <w:szCs w:val="21"/>
              </w:rPr>
              <w:t>50%</w:t>
            </w:r>
          </w:p>
        </w:tc>
      </w:tr>
      <w:tr w:rsidR="00076484" w:rsidRPr="00CA51A4" w14:paraId="5BD2C4A4" w14:textId="77777777" w:rsidTr="00E85007">
        <w:trPr>
          <w:trHeight w:val="720"/>
          <w:jc w:val="center"/>
        </w:trPr>
        <w:tc>
          <w:tcPr>
            <w:tcW w:w="1008" w:type="dxa"/>
            <w:vMerge/>
            <w:tcBorders>
              <w:top w:val="single" w:sz="4" w:space="0" w:color="auto"/>
              <w:left w:val="single" w:sz="4" w:space="0" w:color="auto"/>
              <w:bottom w:val="single" w:sz="4" w:space="0" w:color="auto"/>
              <w:right w:val="single" w:sz="4" w:space="0" w:color="auto"/>
            </w:tcBorders>
            <w:vAlign w:val="center"/>
          </w:tcPr>
          <w:p w14:paraId="33526AEE" w14:textId="77777777" w:rsidR="00076484" w:rsidRPr="00CA51A4" w:rsidRDefault="00076484" w:rsidP="00C94045">
            <w:pPr>
              <w:widowControl/>
              <w:autoSpaceDE/>
              <w:autoSpaceDN/>
              <w:adjustRightInd/>
              <w:snapToGrid/>
              <w:spacing w:line="300" w:lineRule="exact"/>
              <w:jc w:val="left"/>
              <w:rPr>
                <w:rFonts w:eastAsia="宋体" w:cs="宋体" w:hint="eastAsia"/>
                <w:b/>
                <w:bCs/>
                <w:spacing w:val="0"/>
                <w:kern w:val="0"/>
                <w:sz w:val="21"/>
                <w:szCs w:val="21"/>
              </w:rPr>
            </w:pPr>
          </w:p>
        </w:tc>
        <w:tc>
          <w:tcPr>
            <w:tcW w:w="708" w:type="dxa"/>
            <w:tcBorders>
              <w:top w:val="nil"/>
              <w:left w:val="single" w:sz="4" w:space="0" w:color="auto"/>
              <w:bottom w:val="single" w:sz="4" w:space="0" w:color="auto"/>
              <w:right w:val="single" w:sz="4" w:space="0" w:color="auto"/>
            </w:tcBorders>
            <w:shd w:val="clear" w:color="auto" w:fill="auto"/>
            <w:vAlign w:val="center"/>
          </w:tcPr>
          <w:p w14:paraId="7BDD0C4A" w14:textId="77777777" w:rsidR="00076484" w:rsidRPr="00CA51A4" w:rsidRDefault="0007648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2.12</w:t>
            </w:r>
          </w:p>
        </w:tc>
        <w:tc>
          <w:tcPr>
            <w:tcW w:w="3202" w:type="dxa"/>
            <w:tcBorders>
              <w:top w:val="nil"/>
              <w:left w:val="nil"/>
              <w:bottom w:val="single" w:sz="4" w:space="0" w:color="auto"/>
              <w:right w:val="single" w:sz="4" w:space="0" w:color="auto"/>
            </w:tcBorders>
            <w:shd w:val="clear" w:color="auto" w:fill="auto"/>
            <w:vAlign w:val="center"/>
          </w:tcPr>
          <w:p w14:paraId="6A2D7F4C"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废矿物油</w:t>
            </w:r>
          </w:p>
        </w:tc>
        <w:tc>
          <w:tcPr>
            <w:tcW w:w="3177" w:type="dxa"/>
            <w:tcBorders>
              <w:top w:val="nil"/>
              <w:left w:val="nil"/>
              <w:bottom w:val="single" w:sz="4" w:space="0" w:color="auto"/>
              <w:right w:val="single" w:sz="4" w:space="0" w:color="auto"/>
            </w:tcBorders>
            <w:shd w:val="clear" w:color="auto" w:fill="auto"/>
            <w:vAlign w:val="center"/>
          </w:tcPr>
          <w:p w14:paraId="6E796FBB"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润滑油基础油、汽油、柴油等工业油料</w:t>
            </w:r>
          </w:p>
        </w:tc>
        <w:tc>
          <w:tcPr>
            <w:tcW w:w="4618" w:type="dxa"/>
            <w:tcBorders>
              <w:top w:val="nil"/>
              <w:left w:val="nil"/>
              <w:bottom w:val="single" w:sz="4" w:space="0" w:color="auto"/>
              <w:right w:val="single" w:sz="4" w:space="0" w:color="auto"/>
            </w:tcBorders>
            <w:shd w:val="clear" w:color="auto" w:fill="auto"/>
            <w:vAlign w:val="center"/>
          </w:tcPr>
          <w:p w14:paraId="43C05311"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1.产品原料90%以上来自所列资源；</w:t>
            </w:r>
            <w:r w:rsidRPr="00CA51A4" w:rsidDel="006964E8">
              <w:rPr>
                <w:rFonts w:eastAsia="宋体" w:cs="宋体" w:hint="eastAsia"/>
                <w:spacing w:val="0"/>
                <w:kern w:val="0"/>
                <w:sz w:val="21"/>
                <w:szCs w:val="21"/>
              </w:rPr>
              <w:t xml:space="preserve"> </w:t>
            </w:r>
          </w:p>
          <w:p w14:paraId="443F9003"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2.</w:t>
            </w:r>
            <w:r w:rsidR="00267546">
              <w:rPr>
                <w:rFonts w:eastAsia="宋体" w:cs="宋体" w:hint="eastAsia"/>
                <w:spacing w:val="0"/>
                <w:kern w:val="0"/>
                <w:sz w:val="21"/>
                <w:szCs w:val="21"/>
              </w:rPr>
              <w:t>纳税人</w:t>
            </w:r>
            <w:r w:rsidRPr="00CA51A4">
              <w:rPr>
                <w:rFonts w:eastAsia="宋体" w:cs="宋体"/>
                <w:spacing w:val="0"/>
                <w:kern w:val="0"/>
                <w:sz w:val="21"/>
                <w:szCs w:val="21"/>
              </w:rPr>
              <w:t>符合</w:t>
            </w:r>
            <w:r w:rsidRPr="00CA51A4">
              <w:rPr>
                <w:rFonts w:eastAsia="宋体" w:cs="宋体" w:hint="eastAsia"/>
                <w:spacing w:val="0"/>
                <w:kern w:val="0"/>
                <w:sz w:val="21"/>
                <w:szCs w:val="21"/>
              </w:rPr>
              <w:t>《废矿物油回收利用污染控制技术规范》（HJ 607-2011）规定的技术要求。</w:t>
            </w:r>
          </w:p>
        </w:tc>
        <w:tc>
          <w:tcPr>
            <w:tcW w:w="1154" w:type="dxa"/>
            <w:tcBorders>
              <w:top w:val="single" w:sz="4" w:space="0" w:color="auto"/>
              <w:left w:val="nil"/>
              <w:bottom w:val="single" w:sz="4" w:space="0" w:color="auto"/>
              <w:right w:val="single" w:sz="4" w:space="0" w:color="auto"/>
            </w:tcBorders>
            <w:vAlign w:val="center"/>
          </w:tcPr>
          <w:p w14:paraId="55849EF3" w14:textId="77777777" w:rsidR="00076484" w:rsidRPr="00CA51A4" w:rsidRDefault="00076484" w:rsidP="00C94045">
            <w:pPr>
              <w:widowControl/>
              <w:autoSpaceDE/>
              <w:autoSpaceDN/>
              <w:adjustRightInd/>
              <w:snapToGrid/>
              <w:spacing w:line="300" w:lineRule="exact"/>
              <w:jc w:val="center"/>
              <w:rPr>
                <w:rFonts w:eastAsia="宋体" w:cs="宋体" w:hint="eastAsia"/>
                <w:b/>
                <w:spacing w:val="0"/>
                <w:kern w:val="0"/>
                <w:sz w:val="21"/>
                <w:szCs w:val="21"/>
              </w:rPr>
            </w:pPr>
            <w:r w:rsidRPr="00CA51A4">
              <w:rPr>
                <w:rFonts w:eastAsia="宋体" w:cs="宋体"/>
                <w:spacing w:val="0"/>
                <w:kern w:val="0"/>
                <w:sz w:val="21"/>
                <w:szCs w:val="21"/>
              </w:rPr>
              <w:t>50%</w:t>
            </w:r>
          </w:p>
        </w:tc>
      </w:tr>
      <w:tr w:rsidR="00076484" w:rsidRPr="00CA51A4" w14:paraId="71396454" w14:textId="77777777" w:rsidTr="00E85007">
        <w:trPr>
          <w:trHeight w:val="480"/>
          <w:jc w:val="center"/>
        </w:trPr>
        <w:tc>
          <w:tcPr>
            <w:tcW w:w="1008" w:type="dxa"/>
            <w:vMerge/>
            <w:tcBorders>
              <w:top w:val="single" w:sz="4" w:space="0" w:color="auto"/>
              <w:left w:val="single" w:sz="4" w:space="0" w:color="auto"/>
              <w:bottom w:val="single" w:sz="4" w:space="0" w:color="auto"/>
              <w:right w:val="single" w:sz="4" w:space="0" w:color="auto"/>
            </w:tcBorders>
            <w:vAlign w:val="center"/>
          </w:tcPr>
          <w:p w14:paraId="3FCEA4CA" w14:textId="77777777" w:rsidR="00076484" w:rsidRPr="00CA51A4" w:rsidRDefault="00076484" w:rsidP="00C94045">
            <w:pPr>
              <w:widowControl/>
              <w:autoSpaceDE/>
              <w:autoSpaceDN/>
              <w:adjustRightInd/>
              <w:snapToGrid/>
              <w:spacing w:line="300" w:lineRule="exact"/>
              <w:jc w:val="left"/>
              <w:rPr>
                <w:rFonts w:eastAsia="宋体" w:cs="宋体" w:hint="eastAsia"/>
                <w:b/>
                <w:bCs/>
                <w:spacing w:val="0"/>
                <w:kern w:val="0"/>
                <w:sz w:val="21"/>
                <w:szCs w:val="21"/>
              </w:rPr>
            </w:pPr>
          </w:p>
        </w:tc>
        <w:tc>
          <w:tcPr>
            <w:tcW w:w="708" w:type="dxa"/>
            <w:tcBorders>
              <w:top w:val="nil"/>
              <w:left w:val="single" w:sz="4" w:space="0" w:color="auto"/>
              <w:bottom w:val="single" w:sz="4" w:space="0" w:color="auto"/>
              <w:right w:val="single" w:sz="4" w:space="0" w:color="auto"/>
            </w:tcBorders>
            <w:shd w:val="clear" w:color="auto" w:fill="auto"/>
            <w:vAlign w:val="center"/>
          </w:tcPr>
          <w:p w14:paraId="7594B1B8" w14:textId="77777777" w:rsidR="00076484" w:rsidRPr="00CA51A4" w:rsidRDefault="0007648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2.13</w:t>
            </w:r>
          </w:p>
        </w:tc>
        <w:tc>
          <w:tcPr>
            <w:tcW w:w="3202" w:type="dxa"/>
            <w:tcBorders>
              <w:top w:val="nil"/>
              <w:left w:val="nil"/>
              <w:bottom w:val="single" w:sz="4" w:space="0" w:color="auto"/>
              <w:right w:val="single" w:sz="4" w:space="0" w:color="auto"/>
            </w:tcBorders>
            <w:shd w:val="clear" w:color="auto" w:fill="auto"/>
            <w:vAlign w:val="center"/>
          </w:tcPr>
          <w:p w14:paraId="6472E5F7"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环己烷氧化废液</w:t>
            </w:r>
          </w:p>
        </w:tc>
        <w:tc>
          <w:tcPr>
            <w:tcW w:w="3177" w:type="dxa"/>
            <w:tcBorders>
              <w:top w:val="nil"/>
              <w:left w:val="nil"/>
              <w:bottom w:val="single" w:sz="4" w:space="0" w:color="auto"/>
              <w:right w:val="single" w:sz="4" w:space="0" w:color="auto"/>
            </w:tcBorders>
            <w:shd w:val="clear" w:color="auto" w:fill="auto"/>
            <w:vAlign w:val="center"/>
          </w:tcPr>
          <w:p w14:paraId="26ED13F7"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环氧环己烷、正戊醇、醇醚溶剂</w:t>
            </w:r>
          </w:p>
        </w:tc>
        <w:tc>
          <w:tcPr>
            <w:tcW w:w="4618" w:type="dxa"/>
            <w:tcBorders>
              <w:top w:val="nil"/>
              <w:left w:val="nil"/>
              <w:bottom w:val="single" w:sz="4" w:space="0" w:color="auto"/>
              <w:right w:val="single" w:sz="4" w:space="0" w:color="auto"/>
            </w:tcBorders>
            <w:shd w:val="clear" w:color="auto" w:fill="auto"/>
            <w:vAlign w:val="center"/>
          </w:tcPr>
          <w:p w14:paraId="7023BF66"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spacing w:val="0"/>
                <w:kern w:val="0"/>
                <w:sz w:val="21"/>
                <w:szCs w:val="21"/>
              </w:rPr>
              <w:t>1.产品原料90%以上来自所列资源；</w:t>
            </w:r>
          </w:p>
          <w:p w14:paraId="26728FA3"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spacing w:val="0"/>
                <w:kern w:val="0"/>
                <w:sz w:val="21"/>
                <w:szCs w:val="21"/>
              </w:rPr>
              <w:t>2.</w:t>
            </w:r>
            <w:r w:rsidR="00267546">
              <w:rPr>
                <w:rFonts w:eastAsia="宋体" w:cs="宋体" w:hint="eastAsia"/>
                <w:spacing w:val="0"/>
                <w:kern w:val="0"/>
                <w:sz w:val="21"/>
                <w:szCs w:val="21"/>
              </w:rPr>
              <w:t>纳税人</w:t>
            </w:r>
            <w:r w:rsidRPr="00CA51A4">
              <w:rPr>
                <w:rFonts w:eastAsia="宋体" w:cs="宋体" w:hint="eastAsia"/>
                <w:spacing w:val="0"/>
                <w:kern w:val="0"/>
                <w:sz w:val="21"/>
                <w:szCs w:val="21"/>
              </w:rPr>
              <w:t>必须通过</w:t>
            </w:r>
            <w:r w:rsidRPr="00CA51A4">
              <w:rPr>
                <w:rFonts w:eastAsia="宋体" w:cs="宋体"/>
                <w:spacing w:val="0"/>
                <w:kern w:val="0"/>
                <w:sz w:val="21"/>
                <w:szCs w:val="21"/>
              </w:rPr>
              <w:t>ISO9000</w:t>
            </w:r>
            <w:r w:rsidRPr="00CA51A4">
              <w:rPr>
                <w:rFonts w:eastAsia="宋体" w:cs="宋体" w:hint="eastAsia"/>
                <w:spacing w:val="0"/>
                <w:kern w:val="0"/>
                <w:sz w:val="21"/>
                <w:szCs w:val="21"/>
              </w:rPr>
              <w:t>、</w:t>
            </w:r>
            <w:r w:rsidRPr="00CA51A4">
              <w:rPr>
                <w:rFonts w:eastAsia="宋体" w:cs="宋体"/>
                <w:spacing w:val="0"/>
                <w:kern w:val="0"/>
                <w:sz w:val="21"/>
                <w:szCs w:val="21"/>
              </w:rPr>
              <w:t>ISO14000</w:t>
            </w:r>
            <w:r w:rsidRPr="00CA51A4">
              <w:rPr>
                <w:rFonts w:eastAsia="宋体" w:cs="宋体" w:hint="eastAsia"/>
                <w:spacing w:val="0"/>
                <w:kern w:val="0"/>
                <w:sz w:val="21"/>
                <w:szCs w:val="21"/>
              </w:rPr>
              <w:t>认证。</w:t>
            </w:r>
          </w:p>
        </w:tc>
        <w:tc>
          <w:tcPr>
            <w:tcW w:w="1154" w:type="dxa"/>
            <w:tcBorders>
              <w:top w:val="single" w:sz="4" w:space="0" w:color="auto"/>
              <w:left w:val="nil"/>
              <w:bottom w:val="single" w:sz="4" w:space="0" w:color="auto"/>
              <w:right w:val="single" w:sz="4" w:space="0" w:color="auto"/>
            </w:tcBorders>
            <w:vAlign w:val="center"/>
          </w:tcPr>
          <w:p w14:paraId="13FD2321" w14:textId="77777777" w:rsidR="00076484" w:rsidRPr="00CA51A4" w:rsidRDefault="00076484" w:rsidP="00C94045">
            <w:pPr>
              <w:widowControl/>
              <w:autoSpaceDE/>
              <w:autoSpaceDN/>
              <w:adjustRightInd/>
              <w:snapToGrid/>
              <w:spacing w:line="300" w:lineRule="exact"/>
              <w:jc w:val="center"/>
              <w:rPr>
                <w:rFonts w:eastAsia="宋体" w:cs="宋体" w:hint="eastAsia"/>
                <w:b/>
                <w:spacing w:val="0"/>
                <w:kern w:val="0"/>
                <w:sz w:val="21"/>
                <w:szCs w:val="21"/>
              </w:rPr>
            </w:pPr>
            <w:r w:rsidRPr="00CA51A4">
              <w:rPr>
                <w:rFonts w:eastAsia="宋体" w:cs="宋体" w:hint="eastAsia"/>
                <w:spacing w:val="0"/>
                <w:kern w:val="0"/>
                <w:sz w:val="21"/>
                <w:szCs w:val="21"/>
              </w:rPr>
              <w:t>5</w:t>
            </w:r>
            <w:r w:rsidRPr="00CA51A4">
              <w:rPr>
                <w:rFonts w:eastAsia="宋体" w:cs="宋体"/>
                <w:spacing w:val="0"/>
                <w:kern w:val="0"/>
                <w:sz w:val="21"/>
                <w:szCs w:val="21"/>
              </w:rPr>
              <w:t>0%</w:t>
            </w:r>
          </w:p>
        </w:tc>
      </w:tr>
      <w:tr w:rsidR="00076484" w:rsidRPr="00CA51A4" w14:paraId="78C59D75" w14:textId="77777777" w:rsidTr="00E85007">
        <w:trPr>
          <w:trHeight w:val="480"/>
          <w:jc w:val="center"/>
        </w:trPr>
        <w:tc>
          <w:tcPr>
            <w:tcW w:w="1008" w:type="dxa"/>
            <w:vMerge/>
            <w:tcBorders>
              <w:top w:val="single" w:sz="4" w:space="0" w:color="auto"/>
              <w:left w:val="single" w:sz="4" w:space="0" w:color="auto"/>
              <w:bottom w:val="single" w:sz="4" w:space="0" w:color="auto"/>
              <w:right w:val="single" w:sz="4" w:space="0" w:color="auto"/>
            </w:tcBorders>
            <w:vAlign w:val="center"/>
          </w:tcPr>
          <w:p w14:paraId="41CAE553" w14:textId="77777777" w:rsidR="00076484" w:rsidRPr="00CA51A4" w:rsidRDefault="00076484" w:rsidP="00C94045">
            <w:pPr>
              <w:widowControl/>
              <w:autoSpaceDE/>
              <w:autoSpaceDN/>
              <w:adjustRightInd/>
              <w:snapToGrid/>
              <w:spacing w:line="300" w:lineRule="exact"/>
              <w:jc w:val="left"/>
              <w:rPr>
                <w:rFonts w:eastAsia="宋体" w:cs="宋体" w:hint="eastAsia"/>
                <w:b/>
                <w:bCs/>
                <w:spacing w:val="0"/>
                <w:kern w:val="0"/>
                <w:sz w:val="21"/>
                <w:szCs w:val="21"/>
              </w:rPr>
            </w:pPr>
          </w:p>
        </w:tc>
        <w:tc>
          <w:tcPr>
            <w:tcW w:w="708" w:type="dxa"/>
            <w:tcBorders>
              <w:top w:val="nil"/>
              <w:left w:val="single" w:sz="4" w:space="0" w:color="auto"/>
              <w:bottom w:val="single" w:sz="4" w:space="0" w:color="auto"/>
              <w:right w:val="single" w:sz="4" w:space="0" w:color="auto"/>
            </w:tcBorders>
            <w:shd w:val="clear" w:color="auto" w:fill="auto"/>
            <w:vAlign w:val="center"/>
          </w:tcPr>
          <w:p w14:paraId="1FCC6FE7" w14:textId="77777777" w:rsidR="00076484" w:rsidRPr="00CA51A4" w:rsidRDefault="00076484" w:rsidP="00C94045">
            <w:pPr>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2.14</w:t>
            </w:r>
          </w:p>
        </w:tc>
        <w:tc>
          <w:tcPr>
            <w:tcW w:w="3202" w:type="dxa"/>
            <w:tcBorders>
              <w:top w:val="nil"/>
              <w:left w:val="nil"/>
              <w:bottom w:val="single" w:sz="4" w:space="0" w:color="auto"/>
              <w:right w:val="single" w:sz="4" w:space="0" w:color="auto"/>
            </w:tcBorders>
            <w:shd w:val="clear" w:color="auto" w:fill="auto"/>
            <w:vAlign w:val="center"/>
          </w:tcPr>
          <w:p w14:paraId="00EDC717"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污水处理厂出水、工业排水（矿井水）、生活污水、垃圾处理厂渗透（滤）液等</w:t>
            </w:r>
          </w:p>
        </w:tc>
        <w:tc>
          <w:tcPr>
            <w:tcW w:w="3177" w:type="dxa"/>
            <w:tcBorders>
              <w:top w:val="nil"/>
              <w:left w:val="nil"/>
              <w:bottom w:val="single" w:sz="4" w:space="0" w:color="auto"/>
              <w:right w:val="single" w:sz="4" w:space="0" w:color="auto"/>
            </w:tcBorders>
            <w:shd w:val="clear" w:color="auto" w:fill="auto"/>
            <w:vAlign w:val="center"/>
          </w:tcPr>
          <w:p w14:paraId="3CFB6C7C"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再生水</w:t>
            </w:r>
          </w:p>
        </w:tc>
        <w:tc>
          <w:tcPr>
            <w:tcW w:w="4618" w:type="dxa"/>
            <w:tcBorders>
              <w:top w:val="nil"/>
              <w:left w:val="nil"/>
              <w:bottom w:val="single" w:sz="4" w:space="0" w:color="auto"/>
              <w:right w:val="single" w:sz="4" w:space="0" w:color="auto"/>
            </w:tcBorders>
            <w:shd w:val="clear" w:color="auto" w:fill="auto"/>
            <w:vAlign w:val="center"/>
          </w:tcPr>
          <w:p w14:paraId="147DB48E"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spacing w:val="0"/>
                <w:kern w:val="0"/>
                <w:sz w:val="21"/>
                <w:szCs w:val="21"/>
              </w:rPr>
              <w:t>1.产品原料</w:t>
            </w:r>
            <w:r w:rsidRPr="00CA51A4">
              <w:rPr>
                <w:rFonts w:eastAsia="宋体" w:cs="宋体" w:hint="eastAsia"/>
                <w:spacing w:val="0"/>
                <w:kern w:val="0"/>
                <w:sz w:val="21"/>
                <w:szCs w:val="21"/>
              </w:rPr>
              <w:t>10</w:t>
            </w:r>
            <w:r w:rsidRPr="00CA51A4">
              <w:rPr>
                <w:rFonts w:eastAsia="宋体" w:cs="宋体"/>
                <w:spacing w:val="0"/>
                <w:kern w:val="0"/>
                <w:sz w:val="21"/>
                <w:szCs w:val="21"/>
              </w:rPr>
              <w:t>0%来自所列资源；</w:t>
            </w:r>
          </w:p>
          <w:p w14:paraId="358472EB"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2.产品符合《再生水水质标准》（SL368—2006）规定的技术要求。</w:t>
            </w:r>
          </w:p>
        </w:tc>
        <w:tc>
          <w:tcPr>
            <w:tcW w:w="1154" w:type="dxa"/>
            <w:tcBorders>
              <w:top w:val="single" w:sz="4" w:space="0" w:color="auto"/>
              <w:left w:val="nil"/>
              <w:bottom w:val="single" w:sz="4" w:space="0" w:color="auto"/>
              <w:right w:val="single" w:sz="4" w:space="0" w:color="auto"/>
            </w:tcBorders>
            <w:vAlign w:val="center"/>
          </w:tcPr>
          <w:p w14:paraId="35397837" w14:textId="77777777" w:rsidR="00076484" w:rsidRPr="00CA51A4" w:rsidRDefault="00076484" w:rsidP="00C94045">
            <w:pPr>
              <w:widowControl/>
              <w:autoSpaceDE/>
              <w:autoSpaceDN/>
              <w:adjustRightInd/>
              <w:snapToGrid/>
              <w:spacing w:line="300" w:lineRule="exact"/>
              <w:jc w:val="center"/>
              <w:rPr>
                <w:rFonts w:eastAsia="宋体" w:cs="宋体" w:hint="eastAsia"/>
                <w:b/>
                <w:spacing w:val="0"/>
                <w:kern w:val="0"/>
                <w:sz w:val="21"/>
                <w:szCs w:val="21"/>
              </w:rPr>
            </w:pPr>
            <w:r w:rsidRPr="00CA51A4">
              <w:rPr>
                <w:rFonts w:eastAsia="宋体" w:cs="宋体"/>
                <w:spacing w:val="0"/>
                <w:kern w:val="0"/>
                <w:sz w:val="21"/>
                <w:szCs w:val="21"/>
              </w:rPr>
              <w:t>50%</w:t>
            </w:r>
          </w:p>
        </w:tc>
      </w:tr>
      <w:tr w:rsidR="00076484" w:rsidRPr="00CA51A4" w14:paraId="40D4EC1F" w14:textId="77777777" w:rsidTr="00E85007">
        <w:trPr>
          <w:trHeight w:val="960"/>
          <w:jc w:val="center"/>
        </w:trPr>
        <w:tc>
          <w:tcPr>
            <w:tcW w:w="1008" w:type="dxa"/>
            <w:vMerge/>
            <w:tcBorders>
              <w:top w:val="single" w:sz="4" w:space="0" w:color="auto"/>
              <w:left w:val="single" w:sz="4" w:space="0" w:color="auto"/>
              <w:bottom w:val="single" w:sz="4" w:space="0" w:color="auto"/>
              <w:right w:val="single" w:sz="4" w:space="0" w:color="auto"/>
            </w:tcBorders>
            <w:vAlign w:val="center"/>
          </w:tcPr>
          <w:p w14:paraId="50369CA5" w14:textId="77777777" w:rsidR="00076484" w:rsidRPr="00CA51A4" w:rsidRDefault="00076484" w:rsidP="00C94045">
            <w:pPr>
              <w:widowControl/>
              <w:autoSpaceDE/>
              <w:autoSpaceDN/>
              <w:adjustRightInd/>
              <w:snapToGrid/>
              <w:spacing w:line="300" w:lineRule="exact"/>
              <w:jc w:val="left"/>
              <w:rPr>
                <w:rFonts w:eastAsia="宋体" w:cs="宋体" w:hint="eastAsia"/>
                <w:b/>
                <w:bCs/>
                <w:spacing w:val="0"/>
                <w:kern w:val="0"/>
                <w:sz w:val="21"/>
                <w:szCs w:val="21"/>
              </w:rPr>
            </w:pPr>
          </w:p>
        </w:tc>
        <w:tc>
          <w:tcPr>
            <w:tcW w:w="708" w:type="dxa"/>
            <w:tcBorders>
              <w:top w:val="nil"/>
              <w:left w:val="single" w:sz="4" w:space="0" w:color="auto"/>
              <w:bottom w:val="single" w:sz="4" w:space="0" w:color="auto"/>
              <w:right w:val="single" w:sz="4" w:space="0" w:color="auto"/>
            </w:tcBorders>
            <w:shd w:val="clear" w:color="auto" w:fill="auto"/>
            <w:vAlign w:val="center"/>
          </w:tcPr>
          <w:p w14:paraId="5A244B9E" w14:textId="77777777" w:rsidR="00076484" w:rsidRPr="00CA51A4" w:rsidRDefault="0007648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2.15</w:t>
            </w:r>
          </w:p>
        </w:tc>
        <w:tc>
          <w:tcPr>
            <w:tcW w:w="3202" w:type="dxa"/>
            <w:tcBorders>
              <w:top w:val="nil"/>
              <w:left w:val="nil"/>
              <w:bottom w:val="single" w:sz="4" w:space="0" w:color="auto"/>
              <w:right w:val="single" w:sz="4" w:space="0" w:color="auto"/>
            </w:tcBorders>
            <w:shd w:val="clear" w:color="auto" w:fill="auto"/>
            <w:vAlign w:val="center"/>
          </w:tcPr>
          <w:p w14:paraId="3D75D8E5"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废弃酒糟和酿酒底锅水，淀粉、粉丝加工废液、废渣</w:t>
            </w:r>
          </w:p>
        </w:tc>
        <w:tc>
          <w:tcPr>
            <w:tcW w:w="3177" w:type="dxa"/>
            <w:tcBorders>
              <w:top w:val="nil"/>
              <w:left w:val="nil"/>
              <w:bottom w:val="single" w:sz="4" w:space="0" w:color="auto"/>
              <w:right w:val="single" w:sz="4" w:space="0" w:color="auto"/>
            </w:tcBorders>
            <w:shd w:val="clear" w:color="auto" w:fill="auto"/>
            <w:vAlign w:val="center"/>
          </w:tcPr>
          <w:p w14:paraId="6D0EA3A1"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蒸汽、活性炭、白碳黑、乳酸、乳酸钙、沼气、饲料、植物蛋白</w:t>
            </w:r>
          </w:p>
        </w:tc>
        <w:tc>
          <w:tcPr>
            <w:tcW w:w="4618" w:type="dxa"/>
            <w:tcBorders>
              <w:top w:val="nil"/>
              <w:left w:val="nil"/>
              <w:bottom w:val="single" w:sz="4" w:space="0" w:color="auto"/>
              <w:right w:val="single" w:sz="4" w:space="0" w:color="auto"/>
            </w:tcBorders>
            <w:shd w:val="clear" w:color="auto" w:fill="auto"/>
            <w:vAlign w:val="center"/>
          </w:tcPr>
          <w:p w14:paraId="65A83A8B"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产品原料80%以上来自所列资源。</w:t>
            </w:r>
          </w:p>
        </w:tc>
        <w:tc>
          <w:tcPr>
            <w:tcW w:w="1154" w:type="dxa"/>
            <w:tcBorders>
              <w:top w:val="single" w:sz="4" w:space="0" w:color="auto"/>
              <w:left w:val="nil"/>
              <w:bottom w:val="single" w:sz="4" w:space="0" w:color="auto"/>
              <w:right w:val="single" w:sz="4" w:space="0" w:color="auto"/>
            </w:tcBorders>
            <w:vAlign w:val="center"/>
          </w:tcPr>
          <w:p w14:paraId="01DAC56F" w14:textId="77777777" w:rsidR="00076484" w:rsidRPr="00CA51A4" w:rsidRDefault="00A1522A" w:rsidP="00C94045">
            <w:pPr>
              <w:widowControl/>
              <w:autoSpaceDE/>
              <w:autoSpaceDN/>
              <w:adjustRightInd/>
              <w:snapToGrid/>
              <w:spacing w:line="300" w:lineRule="exact"/>
              <w:jc w:val="center"/>
              <w:rPr>
                <w:rFonts w:eastAsia="宋体" w:cs="宋体" w:hint="eastAsia"/>
                <w:spacing w:val="0"/>
                <w:kern w:val="0"/>
                <w:sz w:val="21"/>
                <w:szCs w:val="21"/>
              </w:rPr>
            </w:pPr>
            <w:r>
              <w:rPr>
                <w:rFonts w:eastAsia="宋体" w:cs="宋体" w:hint="eastAsia"/>
                <w:spacing w:val="0"/>
                <w:kern w:val="0"/>
                <w:sz w:val="21"/>
                <w:szCs w:val="21"/>
              </w:rPr>
              <w:t>7</w:t>
            </w:r>
            <w:r w:rsidRPr="00CA51A4">
              <w:rPr>
                <w:rFonts w:eastAsia="宋体" w:cs="宋体"/>
                <w:spacing w:val="0"/>
                <w:kern w:val="0"/>
                <w:sz w:val="21"/>
                <w:szCs w:val="21"/>
              </w:rPr>
              <w:t>0</w:t>
            </w:r>
            <w:r w:rsidR="00076484" w:rsidRPr="00CA51A4">
              <w:rPr>
                <w:rFonts w:eastAsia="宋体" w:cs="宋体"/>
                <w:spacing w:val="0"/>
                <w:kern w:val="0"/>
                <w:sz w:val="21"/>
                <w:szCs w:val="21"/>
              </w:rPr>
              <w:t>%</w:t>
            </w:r>
          </w:p>
        </w:tc>
      </w:tr>
      <w:tr w:rsidR="00076484" w:rsidRPr="00CA51A4" w14:paraId="3E1B910A" w14:textId="77777777" w:rsidTr="00E85007">
        <w:trPr>
          <w:trHeight w:val="960"/>
          <w:jc w:val="center"/>
        </w:trPr>
        <w:tc>
          <w:tcPr>
            <w:tcW w:w="1008" w:type="dxa"/>
            <w:vMerge/>
            <w:tcBorders>
              <w:top w:val="single" w:sz="4" w:space="0" w:color="auto"/>
              <w:left w:val="single" w:sz="4" w:space="0" w:color="auto"/>
              <w:bottom w:val="single" w:sz="4" w:space="0" w:color="auto"/>
              <w:right w:val="single" w:sz="4" w:space="0" w:color="auto"/>
            </w:tcBorders>
            <w:vAlign w:val="center"/>
          </w:tcPr>
          <w:p w14:paraId="43732EF7" w14:textId="77777777" w:rsidR="00076484" w:rsidRPr="00CA51A4" w:rsidRDefault="00076484" w:rsidP="00C94045">
            <w:pPr>
              <w:widowControl/>
              <w:autoSpaceDE/>
              <w:autoSpaceDN/>
              <w:adjustRightInd/>
              <w:snapToGrid/>
              <w:spacing w:line="300" w:lineRule="exact"/>
              <w:jc w:val="left"/>
              <w:rPr>
                <w:rFonts w:eastAsia="宋体" w:cs="宋体" w:hint="eastAsia"/>
                <w:b/>
                <w:bCs/>
                <w:spacing w:val="0"/>
                <w:kern w:val="0"/>
                <w:sz w:val="21"/>
                <w:szCs w:val="21"/>
              </w:rPr>
            </w:pPr>
          </w:p>
        </w:tc>
        <w:tc>
          <w:tcPr>
            <w:tcW w:w="708" w:type="dxa"/>
            <w:tcBorders>
              <w:top w:val="nil"/>
              <w:left w:val="single" w:sz="4" w:space="0" w:color="auto"/>
              <w:bottom w:val="single" w:sz="4" w:space="0" w:color="auto"/>
              <w:right w:val="single" w:sz="4" w:space="0" w:color="auto"/>
            </w:tcBorders>
            <w:shd w:val="clear" w:color="auto" w:fill="auto"/>
            <w:vAlign w:val="center"/>
          </w:tcPr>
          <w:p w14:paraId="34DD9212" w14:textId="77777777" w:rsidR="00076484" w:rsidRPr="00CA51A4" w:rsidRDefault="0007648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2.16</w:t>
            </w:r>
          </w:p>
        </w:tc>
        <w:tc>
          <w:tcPr>
            <w:tcW w:w="3202" w:type="dxa"/>
            <w:tcBorders>
              <w:top w:val="nil"/>
              <w:left w:val="nil"/>
              <w:bottom w:val="single" w:sz="4" w:space="0" w:color="auto"/>
              <w:right w:val="single" w:sz="4" w:space="0" w:color="auto"/>
            </w:tcBorders>
            <w:shd w:val="clear" w:color="auto" w:fill="auto"/>
            <w:vAlign w:val="center"/>
          </w:tcPr>
          <w:p w14:paraId="33399C4C"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含油污水、有机废水、污水处理后产生的污泥，油田采油过程中产生的油污泥（浮渣），包括利用上述资源发酵产生的沼气</w:t>
            </w:r>
          </w:p>
        </w:tc>
        <w:tc>
          <w:tcPr>
            <w:tcW w:w="3177" w:type="dxa"/>
            <w:tcBorders>
              <w:top w:val="nil"/>
              <w:left w:val="nil"/>
              <w:bottom w:val="single" w:sz="4" w:space="0" w:color="auto"/>
              <w:right w:val="single" w:sz="4" w:space="0" w:color="auto"/>
            </w:tcBorders>
            <w:shd w:val="clear" w:color="auto" w:fill="auto"/>
            <w:vAlign w:val="center"/>
          </w:tcPr>
          <w:p w14:paraId="442DEEB2"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微生物蛋白、干化污泥、燃料、电力、热力</w:t>
            </w:r>
          </w:p>
        </w:tc>
        <w:tc>
          <w:tcPr>
            <w:tcW w:w="4618" w:type="dxa"/>
            <w:tcBorders>
              <w:top w:val="nil"/>
              <w:left w:val="nil"/>
              <w:bottom w:val="single" w:sz="4" w:space="0" w:color="auto"/>
              <w:right w:val="single" w:sz="4" w:space="0" w:color="auto"/>
            </w:tcBorders>
            <w:shd w:val="clear" w:color="auto" w:fill="auto"/>
            <w:vAlign w:val="center"/>
          </w:tcPr>
          <w:p w14:paraId="312AE966"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产品原料或燃料90%以上来自所列资源，其中利用油田采油过程中产生的油污泥（浮渣）生产燃料的，原料</w:t>
            </w:r>
            <w:r w:rsidRPr="00CA51A4">
              <w:rPr>
                <w:rFonts w:eastAsia="宋体" w:cs="宋体"/>
                <w:spacing w:val="0"/>
                <w:kern w:val="0"/>
                <w:sz w:val="21"/>
                <w:szCs w:val="21"/>
              </w:rPr>
              <w:t>60%</w:t>
            </w:r>
            <w:r w:rsidRPr="00CA51A4">
              <w:rPr>
                <w:rFonts w:eastAsia="宋体" w:cs="宋体" w:hint="eastAsia"/>
                <w:spacing w:val="0"/>
                <w:kern w:val="0"/>
                <w:sz w:val="21"/>
                <w:szCs w:val="21"/>
              </w:rPr>
              <w:t>以上来自所列资源。</w:t>
            </w:r>
          </w:p>
        </w:tc>
        <w:tc>
          <w:tcPr>
            <w:tcW w:w="1154" w:type="dxa"/>
            <w:tcBorders>
              <w:top w:val="single" w:sz="4" w:space="0" w:color="auto"/>
              <w:left w:val="nil"/>
              <w:bottom w:val="single" w:sz="4" w:space="0" w:color="auto"/>
              <w:right w:val="single" w:sz="4" w:space="0" w:color="auto"/>
            </w:tcBorders>
            <w:vAlign w:val="center"/>
          </w:tcPr>
          <w:p w14:paraId="5648B383" w14:textId="77777777" w:rsidR="00076484" w:rsidRPr="00CA51A4" w:rsidRDefault="00076484" w:rsidP="00C94045">
            <w:pPr>
              <w:widowControl/>
              <w:autoSpaceDE/>
              <w:autoSpaceDN/>
              <w:adjustRightInd/>
              <w:snapToGrid/>
              <w:spacing w:line="300" w:lineRule="exact"/>
              <w:jc w:val="center"/>
              <w:rPr>
                <w:rFonts w:eastAsia="宋体" w:cs="宋体" w:hint="eastAsia"/>
                <w:b/>
                <w:spacing w:val="0"/>
                <w:kern w:val="0"/>
                <w:sz w:val="21"/>
                <w:szCs w:val="21"/>
              </w:rPr>
            </w:pPr>
            <w:r w:rsidRPr="00CA51A4">
              <w:rPr>
                <w:rFonts w:eastAsia="宋体" w:cs="宋体"/>
                <w:spacing w:val="0"/>
                <w:kern w:val="0"/>
                <w:sz w:val="21"/>
                <w:szCs w:val="21"/>
              </w:rPr>
              <w:t>70%</w:t>
            </w:r>
          </w:p>
        </w:tc>
      </w:tr>
      <w:tr w:rsidR="00076484" w:rsidRPr="00CA51A4" w14:paraId="6C65A62E" w14:textId="77777777" w:rsidTr="00E85007">
        <w:trPr>
          <w:trHeight w:val="960"/>
          <w:jc w:val="center"/>
        </w:trPr>
        <w:tc>
          <w:tcPr>
            <w:tcW w:w="1008" w:type="dxa"/>
            <w:vMerge/>
            <w:tcBorders>
              <w:top w:val="single" w:sz="4" w:space="0" w:color="auto"/>
              <w:left w:val="single" w:sz="4" w:space="0" w:color="auto"/>
              <w:bottom w:val="single" w:sz="4" w:space="0" w:color="auto"/>
              <w:right w:val="single" w:sz="4" w:space="0" w:color="auto"/>
            </w:tcBorders>
            <w:vAlign w:val="center"/>
          </w:tcPr>
          <w:p w14:paraId="42980E6A" w14:textId="77777777" w:rsidR="00076484" w:rsidRPr="00CA51A4" w:rsidRDefault="00076484" w:rsidP="00C94045">
            <w:pPr>
              <w:widowControl/>
              <w:autoSpaceDE/>
              <w:autoSpaceDN/>
              <w:adjustRightInd/>
              <w:snapToGrid/>
              <w:spacing w:line="300" w:lineRule="exact"/>
              <w:jc w:val="left"/>
              <w:rPr>
                <w:rFonts w:eastAsia="宋体" w:cs="宋体" w:hint="eastAsia"/>
                <w:b/>
                <w:bCs/>
                <w:spacing w:val="0"/>
                <w:kern w:val="0"/>
                <w:sz w:val="21"/>
                <w:szCs w:val="21"/>
              </w:rPr>
            </w:pPr>
          </w:p>
        </w:tc>
        <w:tc>
          <w:tcPr>
            <w:tcW w:w="708" w:type="dxa"/>
            <w:tcBorders>
              <w:top w:val="nil"/>
              <w:left w:val="single" w:sz="4" w:space="0" w:color="auto"/>
              <w:bottom w:val="single" w:sz="4" w:space="0" w:color="auto"/>
              <w:right w:val="single" w:sz="4" w:space="0" w:color="auto"/>
            </w:tcBorders>
            <w:shd w:val="clear" w:color="auto" w:fill="auto"/>
            <w:vAlign w:val="center"/>
          </w:tcPr>
          <w:p w14:paraId="5E6DD3EB" w14:textId="77777777" w:rsidR="00076484" w:rsidRPr="00CA51A4" w:rsidRDefault="0007648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2.17</w:t>
            </w:r>
          </w:p>
        </w:tc>
        <w:tc>
          <w:tcPr>
            <w:tcW w:w="3202" w:type="dxa"/>
            <w:tcBorders>
              <w:top w:val="nil"/>
              <w:left w:val="nil"/>
              <w:bottom w:val="single" w:sz="4" w:space="0" w:color="auto"/>
              <w:right w:val="single" w:sz="4" w:space="0" w:color="auto"/>
            </w:tcBorders>
            <w:shd w:val="clear" w:color="auto" w:fill="auto"/>
            <w:vAlign w:val="center"/>
          </w:tcPr>
          <w:p w14:paraId="3667CF4A"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煤焦油、荒煤气（焦炉煤气）</w:t>
            </w:r>
          </w:p>
        </w:tc>
        <w:tc>
          <w:tcPr>
            <w:tcW w:w="3177" w:type="dxa"/>
            <w:tcBorders>
              <w:top w:val="nil"/>
              <w:left w:val="nil"/>
              <w:bottom w:val="single" w:sz="4" w:space="0" w:color="auto"/>
              <w:right w:val="single" w:sz="4" w:space="0" w:color="auto"/>
            </w:tcBorders>
            <w:shd w:val="clear" w:color="auto" w:fill="auto"/>
            <w:vAlign w:val="center"/>
          </w:tcPr>
          <w:p w14:paraId="47881975"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柴油、石脑油</w:t>
            </w:r>
          </w:p>
        </w:tc>
        <w:tc>
          <w:tcPr>
            <w:tcW w:w="4618" w:type="dxa"/>
            <w:tcBorders>
              <w:top w:val="nil"/>
              <w:left w:val="nil"/>
              <w:bottom w:val="single" w:sz="4" w:space="0" w:color="auto"/>
              <w:right w:val="single" w:sz="4" w:space="0" w:color="auto"/>
            </w:tcBorders>
            <w:shd w:val="clear" w:color="auto" w:fill="auto"/>
            <w:vAlign w:val="center"/>
          </w:tcPr>
          <w:p w14:paraId="4B457399"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spacing w:val="0"/>
                <w:kern w:val="0"/>
                <w:sz w:val="21"/>
                <w:szCs w:val="21"/>
              </w:rPr>
              <w:t>1.产品原料95%以上来自所列资源；</w:t>
            </w:r>
          </w:p>
          <w:p w14:paraId="4270831B"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spacing w:val="0"/>
                <w:kern w:val="0"/>
                <w:sz w:val="21"/>
                <w:szCs w:val="21"/>
              </w:rPr>
              <w:t>2.</w:t>
            </w:r>
            <w:r w:rsidR="00267546">
              <w:rPr>
                <w:rFonts w:eastAsia="宋体" w:cs="宋体" w:hint="eastAsia"/>
                <w:spacing w:val="0"/>
                <w:kern w:val="0"/>
                <w:sz w:val="21"/>
                <w:szCs w:val="21"/>
              </w:rPr>
              <w:t>纳税人</w:t>
            </w:r>
            <w:r w:rsidRPr="00CA51A4">
              <w:rPr>
                <w:rFonts w:eastAsia="宋体" w:cs="宋体" w:hint="eastAsia"/>
                <w:spacing w:val="0"/>
                <w:kern w:val="0"/>
                <w:sz w:val="21"/>
                <w:szCs w:val="21"/>
              </w:rPr>
              <w:t>必须通过</w:t>
            </w:r>
            <w:r w:rsidRPr="00CA51A4">
              <w:rPr>
                <w:rFonts w:eastAsia="宋体" w:cs="宋体"/>
                <w:spacing w:val="0"/>
                <w:kern w:val="0"/>
                <w:sz w:val="21"/>
                <w:szCs w:val="21"/>
              </w:rPr>
              <w:t>ISO9000</w:t>
            </w:r>
            <w:r w:rsidRPr="00CA51A4">
              <w:rPr>
                <w:rFonts w:eastAsia="宋体" w:cs="宋体" w:hint="eastAsia"/>
                <w:spacing w:val="0"/>
                <w:kern w:val="0"/>
                <w:sz w:val="21"/>
                <w:szCs w:val="21"/>
              </w:rPr>
              <w:t>、</w:t>
            </w:r>
            <w:r w:rsidRPr="00CA51A4">
              <w:rPr>
                <w:rFonts w:eastAsia="宋体" w:cs="宋体"/>
                <w:spacing w:val="0"/>
                <w:kern w:val="0"/>
                <w:sz w:val="21"/>
                <w:szCs w:val="21"/>
              </w:rPr>
              <w:t>ISO14000</w:t>
            </w:r>
            <w:r w:rsidRPr="00CA51A4">
              <w:rPr>
                <w:rFonts w:eastAsia="宋体" w:cs="宋体" w:hint="eastAsia"/>
                <w:spacing w:val="0"/>
                <w:kern w:val="0"/>
                <w:sz w:val="21"/>
                <w:szCs w:val="21"/>
              </w:rPr>
              <w:t>认证。</w:t>
            </w:r>
          </w:p>
        </w:tc>
        <w:tc>
          <w:tcPr>
            <w:tcW w:w="1154" w:type="dxa"/>
            <w:tcBorders>
              <w:top w:val="single" w:sz="4" w:space="0" w:color="auto"/>
              <w:left w:val="nil"/>
              <w:bottom w:val="single" w:sz="4" w:space="0" w:color="auto"/>
              <w:right w:val="single" w:sz="4" w:space="0" w:color="auto"/>
            </w:tcBorders>
            <w:vAlign w:val="center"/>
          </w:tcPr>
          <w:p w14:paraId="71628A6F" w14:textId="77777777" w:rsidR="00076484" w:rsidRPr="00CA51A4" w:rsidRDefault="00076484" w:rsidP="00C94045">
            <w:pPr>
              <w:widowControl/>
              <w:autoSpaceDE/>
              <w:autoSpaceDN/>
              <w:adjustRightInd/>
              <w:snapToGrid/>
              <w:spacing w:line="300" w:lineRule="exact"/>
              <w:jc w:val="center"/>
              <w:rPr>
                <w:rFonts w:eastAsia="宋体" w:cs="宋体" w:hint="eastAsia"/>
                <w:b/>
                <w:spacing w:val="0"/>
                <w:kern w:val="0"/>
                <w:sz w:val="21"/>
                <w:szCs w:val="21"/>
              </w:rPr>
            </w:pPr>
            <w:r w:rsidRPr="00CA51A4">
              <w:rPr>
                <w:rFonts w:eastAsia="宋体" w:cs="宋体"/>
                <w:spacing w:val="0"/>
                <w:kern w:val="0"/>
                <w:sz w:val="21"/>
                <w:szCs w:val="21"/>
              </w:rPr>
              <w:t>50%</w:t>
            </w:r>
          </w:p>
        </w:tc>
      </w:tr>
      <w:tr w:rsidR="00076484" w:rsidRPr="00CA51A4" w14:paraId="2A08D35C" w14:textId="77777777" w:rsidTr="00E85007">
        <w:trPr>
          <w:trHeight w:val="960"/>
          <w:jc w:val="center"/>
        </w:trPr>
        <w:tc>
          <w:tcPr>
            <w:tcW w:w="1008" w:type="dxa"/>
            <w:vMerge/>
            <w:tcBorders>
              <w:top w:val="single" w:sz="4" w:space="0" w:color="auto"/>
              <w:left w:val="single" w:sz="4" w:space="0" w:color="auto"/>
              <w:bottom w:val="single" w:sz="4" w:space="0" w:color="auto"/>
              <w:right w:val="single" w:sz="4" w:space="0" w:color="auto"/>
            </w:tcBorders>
            <w:vAlign w:val="center"/>
          </w:tcPr>
          <w:p w14:paraId="12A5153F" w14:textId="77777777" w:rsidR="00076484" w:rsidRPr="00CA51A4" w:rsidRDefault="00076484" w:rsidP="00C94045">
            <w:pPr>
              <w:widowControl/>
              <w:autoSpaceDE/>
              <w:autoSpaceDN/>
              <w:adjustRightInd/>
              <w:snapToGrid/>
              <w:spacing w:line="300" w:lineRule="exact"/>
              <w:jc w:val="left"/>
              <w:rPr>
                <w:rFonts w:eastAsia="宋体" w:cs="宋体" w:hint="eastAsia"/>
                <w:b/>
                <w:bCs/>
                <w:spacing w:val="0"/>
                <w:kern w:val="0"/>
                <w:sz w:val="21"/>
                <w:szCs w:val="21"/>
              </w:rPr>
            </w:pPr>
          </w:p>
        </w:tc>
        <w:tc>
          <w:tcPr>
            <w:tcW w:w="708" w:type="dxa"/>
            <w:tcBorders>
              <w:top w:val="nil"/>
              <w:left w:val="single" w:sz="4" w:space="0" w:color="auto"/>
              <w:bottom w:val="single" w:sz="4" w:space="0" w:color="auto"/>
              <w:right w:val="single" w:sz="4" w:space="0" w:color="auto"/>
            </w:tcBorders>
            <w:shd w:val="clear" w:color="auto" w:fill="auto"/>
            <w:vAlign w:val="center"/>
          </w:tcPr>
          <w:p w14:paraId="622CBFF7" w14:textId="77777777" w:rsidR="00076484" w:rsidRPr="00CA51A4" w:rsidRDefault="0007648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2.18</w:t>
            </w:r>
          </w:p>
        </w:tc>
        <w:tc>
          <w:tcPr>
            <w:tcW w:w="3202" w:type="dxa"/>
            <w:tcBorders>
              <w:top w:val="nil"/>
              <w:left w:val="nil"/>
              <w:bottom w:val="single" w:sz="4" w:space="0" w:color="auto"/>
              <w:right w:val="single" w:sz="4" w:space="0" w:color="auto"/>
            </w:tcBorders>
            <w:shd w:val="clear" w:color="auto" w:fill="auto"/>
            <w:vAlign w:val="center"/>
          </w:tcPr>
          <w:p w14:paraId="69CD5BC4"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燃煤发电厂及各类工业企业生产过程中产生的烟气、高硫天然气</w:t>
            </w:r>
          </w:p>
        </w:tc>
        <w:tc>
          <w:tcPr>
            <w:tcW w:w="3177" w:type="dxa"/>
            <w:tcBorders>
              <w:top w:val="nil"/>
              <w:left w:val="nil"/>
              <w:bottom w:val="single" w:sz="4" w:space="0" w:color="auto"/>
              <w:right w:val="single" w:sz="4" w:space="0" w:color="auto"/>
            </w:tcBorders>
            <w:shd w:val="clear" w:color="auto" w:fill="auto"/>
            <w:vAlign w:val="center"/>
          </w:tcPr>
          <w:p w14:paraId="064663C5"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石膏、硫酸、硫酸铵、硫磺</w:t>
            </w:r>
          </w:p>
        </w:tc>
        <w:tc>
          <w:tcPr>
            <w:tcW w:w="4618" w:type="dxa"/>
            <w:tcBorders>
              <w:top w:val="nil"/>
              <w:left w:val="nil"/>
              <w:bottom w:val="single" w:sz="4" w:space="0" w:color="auto"/>
              <w:right w:val="single" w:sz="4" w:space="0" w:color="auto"/>
            </w:tcBorders>
            <w:shd w:val="clear" w:color="auto" w:fill="auto"/>
            <w:vAlign w:val="center"/>
          </w:tcPr>
          <w:p w14:paraId="556E2FD1"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spacing w:val="0"/>
                <w:kern w:val="0"/>
                <w:sz w:val="21"/>
                <w:szCs w:val="21"/>
              </w:rPr>
              <w:t>1</w:t>
            </w:r>
            <w:r w:rsidRPr="00CA51A4">
              <w:rPr>
                <w:rFonts w:eastAsia="宋体" w:cs="宋体" w:hint="eastAsia"/>
                <w:spacing w:val="0"/>
                <w:kern w:val="0"/>
                <w:sz w:val="21"/>
                <w:szCs w:val="21"/>
              </w:rPr>
              <w:t>.产品原料</w:t>
            </w:r>
            <w:r w:rsidRPr="00CA51A4">
              <w:rPr>
                <w:rFonts w:ascii="Calibri" w:eastAsia="宋体" w:hAnsi="Calibri" w:hint="eastAsia"/>
                <w:spacing w:val="0"/>
                <w:sz w:val="21"/>
                <w:szCs w:val="21"/>
              </w:rPr>
              <w:t>95%</w:t>
            </w:r>
            <w:r w:rsidRPr="00CA51A4">
              <w:rPr>
                <w:rFonts w:ascii="Calibri" w:eastAsia="宋体" w:hAnsi="Calibri" w:hint="eastAsia"/>
                <w:spacing w:val="0"/>
                <w:sz w:val="21"/>
                <w:szCs w:val="21"/>
              </w:rPr>
              <w:t>以上</w:t>
            </w:r>
            <w:r w:rsidRPr="00CA51A4">
              <w:rPr>
                <w:rFonts w:eastAsia="宋体" w:cs="宋体" w:hint="eastAsia"/>
                <w:spacing w:val="0"/>
                <w:kern w:val="0"/>
                <w:sz w:val="21"/>
                <w:szCs w:val="21"/>
              </w:rPr>
              <w:t>来自所列资源；</w:t>
            </w:r>
          </w:p>
          <w:p w14:paraId="7F2D480D" w14:textId="77777777" w:rsidR="00456610" w:rsidRDefault="00076484">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2.石膏的二水硫酸钙含量85%</w:t>
            </w:r>
            <w:r w:rsidR="008630A5">
              <w:rPr>
                <w:rFonts w:eastAsia="宋体" w:cs="宋体" w:hint="eastAsia"/>
                <w:spacing w:val="0"/>
                <w:kern w:val="0"/>
                <w:sz w:val="21"/>
                <w:szCs w:val="21"/>
              </w:rPr>
              <w:t>以上</w:t>
            </w:r>
            <w:r w:rsidRPr="00CA51A4">
              <w:rPr>
                <w:rFonts w:eastAsia="宋体" w:cs="宋体" w:hint="eastAsia"/>
                <w:spacing w:val="0"/>
                <w:kern w:val="0"/>
                <w:sz w:val="21"/>
                <w:szCs w:val="21"/>
              </w:rPr>
              <w:t>，硫酸的浓度15%</w:t>
            </w:r>
            <w:r w:rsidR="008630A5">
              <w:rPr>
                <w:rFonts w:eastAsia="宋体" w:cs="宋体" w:hint="eastAsia"/>
                <w:spacing w:val="0"/>
                <w:kern w:val="0"/>
                <w:sz w:val="21"/>
                <w:szCs w:val="21"/>
              </w:rPr>
              <w:t>以上</w:t>
            </w:r>
            <w:r w:rsidRPr="00CA51A4">
              <w:rPr>
                <w:rFonts w:eastAsia="宋体" w:cs="宋体" w:hint="eastAsia"/>
                <w:spacing w:val="0"/>
                <w:kern w:val="0"/>
                <w:sz w:val="21"/>
                <w:szCs w:val="21"/>
              </w:rPr>
              <w:t>，硫酸铵的总氮含量18%</w:t>
            </w:r>
            <w:r w:rsidR="008630A5">
              <w:rPr>
                <w:rFonts w:eastAsia="宋体" w:cs="宋体" w:hint="eastAsia"/>
                <w:spacing w:val="0"/>
                <w:kern w:val="0"/>
                <w:sz w:val="21"/>
                <w:szCs w:val="21"/>
              </w:rPr>
              <w:t>以上</w:t>
            </w:r>
            <w:r w:rsidRPr="00CA51A4">
              <w:rPr>
                <w:rFonts w:eastAsia="宋体" w:cs="宋体" w:hint="eastAsia"/>
                <w:spacing w:val="0"/>
                <w:kern w:val="0"/>
                <w:sz w:val="21"/>
                <w:szCs w:val="21"/>
              </w:rPr>
              <w:t>。</w:t>
            </w:r>
            <w:r w:rsidRPr="00CA51A4">
              <w:rPr>
                <w:rFonts w:eastAsia="宋体" w:cs="宋体"/>
                <w:spacing w:val="0"/>
                <w:kern w:val="0"/>
                <w:sz w:val="21"/>
                <w:szCs w:val="21"/>
              </w:rPr>
              <w:t xml:space="preserve"> </w:t>
            </w:r>
          </w:p>
        </w:tc>
        <w:tc>
          <w:tcPr>
            <w:tcW w:w="1154" w:type="dxa"/>
            <w:tcBorders>
              <w:top w:val="single" w:sz="4" w:space="0" w:color="auto"/>
              <w:left w:val="nil"/>
              <w:bottom w:val="single" w:sz="4" w:space="0" w:color="auto"/>
              <w:right w:val="single" w:sz="4" w:space="0" w:color="auto"/>
            </w:tcBorders>
            <w:vAlign w:val="center"/>
          </w:tcPr>
          <w:p w14:paraId="073226D8" w14:textId="77777777" w:rsidR="00076484" w:rsidRPr="00CA51A4" w:rsidRDefault="00076484" w:rsidP="00C94045">
            <w:pPr>
              <w:widowControl/>
              <w:autoSpaceDE/>
              <w:autoSpaceDN/>
              <w:adjustRightInd/>
              <w:snapToGrid/>
              <w:spacing w:line="300" w:lineRule="exact"/>
              <w:jc w:val="center"/>
              <w:rPr>
                <w:rFonts w:eastAsia="宋体" w:cs="宋体" w:hint="eastAsia"/>
                <w:b/>
                <w:spacing w:val="0"/>
                <w:kern w:val="0"/>
                <w:sz w:val="21"/>
                <w:szCs w:val="21"/>
              </w:rPr>
            </w:pPr>
            <w:r w:rsidRPr="00CA51A4">
              <w:rPr>
                <w:rFonts w:eastAsia="宋体" w:cs="宋体"/>
                <w:spacing w:val="0"/>
                <w:kern w:val="0"/>
                <w:sz w:val="21"/>
                <w:szCs w:val="21"/>
              </w:rPr>
              <w:t>50%</w:t>
            </w:r>
          </w:p>
        </w:tc>
      </w:tr>
      <w:tr w:rsidR="00076484" w:rsidRPr="00CA51A4" w14:paraId="06C1DD75" w14:textId="77777777" w:rsidTr="00E85007">
        <w:trPr>
          <w:trHeight w:val="885"/>
          <w:jc w:val="center"/>
        </w:trPr>
        <w:tc>
          <w:tcPr>
            <w:tcW w:w="1008" w:type="dxa"/>
            <w:vMerge/>
            <w:tcBorders>
              <w:top w:val="single" w:sz="4" w:space="0" w:color="auto"/>
              <w:left w:val="single" w:sz="4" w:space="0" w:color="auto"/>
              <w:bottom w:val="single" w:sz="4" w:space="0" w:color="auto"/>
              <w:right w:val="single" w:sz="4" w:space="0" w:color="auto"/>
            </w:tcBorders>
            <w:vAlign w:val="center"/>
          </w:tcPr>
          <w:p w14:paraId="2FA12E50" w14:textId="77777777" w:rsidR="00076484" w:rsidRPr="00CA51A4" w:rsidRDefault="00076484" w:rsidP="00C94045">
            <w:pPr>
              <w:widowControl/>
              <w:autoSpaceDE/>
              <w:autoSpaceDN/>
              <w:adjustRightInd/>
              <w:snapToGrid/>
              <w:spacing w:line="300" w:lineRule="exact"/>
              <w:jc w:val="left"/>
              <w:rPr>
                <w:rFonts w:eastAsia="宋体" w:cs="宋体" w:hint="eastAsia"/>
                <w:b/>
                <w:bCs/>
                <w:spacing w:val="0"/>
                <w:kern w:val="0"/>
                <w:sz w:val="21"/>
                <w:szCs w:val="21"/>
              </w:rPr>
            </w:pPr>
          </w:p>
        </w:tc>
        <w:tc>
          <w:tcPr>
            <w:tcW w:w="708" w:type="dxa"/>
            <w:tcBorders>
              <w:top w:val="nil"/>
              <w:left w:val="single" w:sz="4" w:space="0" w:color="auto"/>
              <w:bottom w:val="single" w:sz="4" w:space="0" w:color="auto"/>
              <w:right w:val="single" w:sz="4" w:space="0" w:color="auto"/>
            </w:tcBorders>
            <w:shd w:val="clear" w:color="auto" w:fill="auto"/>
            <w:vAlign w:val="center"/>
          </w:tcPr>
          <w:p w14:paraId="557A8E40" w14:textId="77777777" w:rsidR="00076484" w:rsidRPr="00CA51A4" w:rsidRDefault="0007648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2.19</w:t>
            </w:r>
          </w:p>
        </w:tc>
        <w:tc>
          <w:tcPr>
            <w:tcW w:w="3202" w:type="dxa"/>
            <w:tcBorders>
              <w:top w:val="nil"/>
              <w:left w:val="nil"/>
              <w:bottom w:val="single" w:sz="4" w:space="0" w:color="auto"/>
              <w:right w:val="single" w:sz="4" w:space="0" w:color="auto"/>
            </w:tcBorders>
            <w:shd w:val="clear" w:color="auto" w:fill="auto"/>
            <w:vAlign w:val="center"/>
          </w:tcPr>
          <w:p w14:paraId="59B00943"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工业废气</w:t>
            </w:r>
          </w:p>
        </w:tc>
        <w:tc>
          <w:tcPr>
            <w:tcW w:w="3177" w:type="dxa"/>
            <w:tcBorders>
              <w:top w:val="nil"/>
              <w:left w:val="nil"/>
              <w:bottom w:val="single" w:sz="4" w:space="0" w:color="auto"/>
              <w:right w:val="single" w:sz="4" w:space="0" w:color="auto"/>
            </w:tcBorders>
            <w:shd w:val="clear" w:color="auto" w:fill="auto"/>
            <w:vAlign w:val="center"/>
          </w:tcPr>
          <w:p w14:paraId="51602B47"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高纯度二氧化碳、工业氢气、甲烷</w:t>
            </w:r>
          </w:p>
        </w:tc>
        <w:tc>
          <w:tcPr>
            <w:tcW w:w="4618" w:type="dxa"/>
            <w:tcBorders>
              <w:top w:val="nil"/>
              <w:left w:val="nil"/>
              <w:bottom w:val="single" w:sz="4" w:space="0" w:color="auto"/>
              <w:right w:val="single" w:sz="4" w:space="0" w:color="auto"/>
            </w:tcBorders>
            <w:shd w:val="clear" w:color="auto" w:fill="auto"/>
            <w:vAlign w:val="center"/>
          </w:tcPr>
          <w:p w14:paraId="716917C2"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1.产品原料</w:t>
            </w:r>
            <w:r w:rsidRPr="00CA51A4">
              <w:rPr>
                <w:rFonts w:ascii="Calibri" w:eastAsia="宋体" w:hAnsi="Calibri" w:hint="eastAsia"/>
                <w:spacing w:val="0"/>
                <w:sz w:val="21"/>
                <w:szCs w:val="21"/>
              </w:rPr>
              <w:t>95%</w:t>
            </w:r>
            <w:r w:rsidRPr="00CA51A4">
              <w:rPr>
                <w:rFonts w:ascii="Calibri" w:eastAsia="宋体" w:hAnsi="Calibri" w:hint="eastAsia"/>
                <w:spacing w:val="0"/>
                <w:sz w:val="21"/>
                <w:szCs w:val="21"/>
              </w:rPr>
              <w:t>以上</w:t>
            </w:r>
            <w:r w:rsidRPr="00CA51A4">
              <w:rPr>
                <w:rFonts w:eastAsia="宋体" w:cs="宋体" w:hint="eastAsia"/>
                <w:spacing w:val="0"/>
                <w:kern w:val="0"/>
                <w:sz w:val="21"/>
                <w:szCs w:val="21"/>
              </w:rPr>
              <w:t>来自所列资源；</w:t>
            </w:r>
          </w:p>
          <w:p w14:paraId="67C16CED"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2.高纯度二氧化碳产品符合</w:t>
            </w:r>
            <w:r w:rsidR="00AD2D0F">
              <w:rPr>
                <w:rFonts w:eastAsia="宋体" w:cs="宋体" w:hint="eastAsia"/>
                <w:spacing w:val="0"/>
                <w:kern w:val="0"/>
                <w:sz w:val="21"/>
                <w:szCs w:val="21"/>
              </w:rPr>
              <w:t>（</w:t>
            </w:r>
            <w:r w:rsidRPr="00CA51A4">
              <w:rPr>
                <w:rFonts w:eastAsia="宋体" w:cs="宋体" w:hint="eastAsia"/>
                <w:spacing w:val="0"/>
                <w:kern w:val="0"/>
                <w:sz w:val="21"/>
                <w:szCs w:val="21"/>
              </w:rPr>
              <w:t>GB10621—2006</w:t>
            </w:r>
            <w:r w:rsidR="00AD2D0F">
              <w:rPr>
                <w:rFonts w:eastAsia="宋体" w:cs="宋体" w:hint="eastAsia"/>
                <w:spacing w:val="0"/>
                <w:kern w:val="0"/>
                <w:sz w:val="21"/>
                <w:szCs w:val="21"/>
              </w:rPr>
              <w:t>）</w:t>
            </w:r>
            <w:r w:rsidRPr="00CA51A4">
              <w:rPr>
                <w:rFonts w:eastAsia="宋体" w:cs="宋体" w:hint="eastAsia"/>
                <w:spacing w:val="0"/>
                <w:kern w:val="0"/>
                <w:sz w:val="21"/>
                <w:szCs w:val="21"/>
              </w:rPr>
              <w:t>，工业氢气产品符合</w:t>
            </w:r>
            <w:r w:rsidR="00AD2D0F">
              <w:rPr>
                <w:rFonts w:eastAsia="宋体" w:cs="宋体" w:hint="eastAsia"/>
                <w:spacing w:val="0"/>
                <w:kern w:val="0"/>
                <w:sz w:val="21"/>
                <w:szCs w:val="21"/>
              </w:rPr>
              <w:t>（</w:t>
            </w:r>
            <w:r w:rsidRPr="00CA51A4">
              <w:rPr>
                <w:rFonts w:eastAsia="宋体" w:cs="宋体" w:hint="eastAsia"/>
                <w:spacing w:val="0"/>
                <w:kern w:val="0"/>
                <w:sz w:val="21"/>
                <w:szCs w:val="21"/>
              </w:rPr>
              <w:t>GB/T3634.1-2006</w:t>
            </w:r>
            <w:r w:rsidR="00AD2D0F">
              <w:rPr>
                <w:rFonts w:eastAsia="宋体" w:cs="宋体" w:hint="eastAsia"/>
                <w:spacing w:val="0"/>
                <w:kern w:val="0"/>
                <w:sz w:val="21"/>
                <w:szCs w:val="21"/>
              </w:rPr>
              <w:t>）</w:t>
            </w:r>
            <w:r w:rsidRPr="00CA51A4">
              <w:rPr>
                <w:rFonts w:eastAsia="宋体" w:cs="宋体" w:hint="eastAsia"/>
                <w:spacing w:val="0"/>
                <w:kern w:val="0"/>
                <w:sz w:val="21"/>
                <w:szCs w:val="21"/>
              </w:rPr>
              <w:t>，甲烷产品符合</w:t>
            </w:r>
            <w:r w:rsidR="00AD2D0F">
              <w:rPr>
                <w:rFonts w:eastAsia="宋体" w:cs="宋体" w:hint="eastAsia"/>
                <w:spacing w:val="0"/>
                <w:kern w:val="0"/>
                <w:sz w:val="21"/>
                <w:szCs w:val="21"/>
              </w:rPr>
              <w:t>（</w:t>
            </w:r>
            <w:r w:rsidRPr="00CA51A4">
              <w:rPr>
                <w:rFonts w:eastAsia="宋体" w:cs="宋体" w:hint="eastAsia"/>
                <w:spacing w:val="0"/>
                <w:kern w:val="0"/>
                <w:sz w:val="21"/>
                <w:szCs w:val="21"/>
              </w:rPr>
              <w:t>HG/T 3633-1999</w:t>
            </w:r>
            <w:r w:rsidR="00AD2D0F">
              <w:rPr>
                <w:rFonts w:eastAsia="宋体" w:cs="宋体" w:hint="eastAsia"/>
                <w:spacing w:val="0"/>
                <w:kern w:val="0"/>
                <w:sz w:val="21"/>
                <w:szCs w:val="21"/>
              </w:rPr>
              <w:t>）</w:t>
            </w:r>
            <w:r w:rsidRPr="00CA51A4">
              <w:rPr>
                <w:rFonts w:eastAsia="宋体" w:cs="宋体" w:hint="eastAsia"/>
                <w:spacing w:val="0"/>
                <w:kern w:val="0"/>
                <w:sz w:val="21"/>
                <w:szCs w:val="21"/>
              </w:rPr>
              <w:t>规定的技术要求。</w:t>
            </w:r>
          </w:p>
        </w:tc>
        <w:tc>
          <w:tcPr>
            <w:tcW w:w="1154" w:type="dxa"/>
            <w:tcBorders>
              <w:top w:val="single" w:sz="4" w:space="0" w:color="auto"/>
              <w:left w:val="nil"/>
              <w:bottom w:val="single" w:sz="4" w:space="0" w:color="auto"/>
              <w:right w:val="single" w:sz="4" w:space="0" w:color="auto"/>
            </w:tcBorders>
            <w:vAlign w:val="center"/>
          </w:tcPr>
          <w:p w14:paraId="027CBF41" w14:textId="77777777" w:rsidR="00076484" w:rsidRPr="00CA51A4" w:rsidRDefault="00076484" w:rsidP="00C94045">
            <w:pPr>
              <w:widowControl/>
              <w:autoSpaceDE/>
              <w:autoSpaceDN/>
              <w:adjustRightInd/>
              <w:snapToGrid/>
              <w:spacing w:line="300" w:lineRule="exact"/>
              <w:jc w:val="center"/>
              <w:rPr>
                <w:rFonts w:eastAsia="宋体" w:cs="宋体" w:hint="eastAsia"/>
                <w:b/>
                <w:spacing w:val="0"/>
                <w:kern w:val="0"/>
                <w:sz w:val="21"/>
                <w:szCs w:val="21"/>
              </w:rPr>
            </w:pPr>
            <w:r w:rsidRPr="00CA51A4">
              <w:rPr>
                <w:rFonts w:eastAsia="宋体" w:cs="宋体"/>
                <w:spacing w:val="0"/>
                <w:kern w:val="0"/>
                <w:sz w:val="21"/>
                <w:szCs w:val="21"/>
              </w:rPr>
              <w:t>70%</w:t>
            </w:r>
          </w:p>
        </w:tc>
      </w:tr>
      <w:tr w:rsidR="00076484" w:rsidRPr="00CA51A4" w14:paraId="208A3ED5" w14:textId="77777777" w:rsidTr="00E85007">
        <w:trPr>
          <w:trHeight w:val="480"/>
          <w:jc w:val="center"/>
        </w:trPr>
        <w:tc>
          <w:tcPr>
            <w:tcW w:w="1008" w:type="dxa"/>
            <w:vMerge/>
            <w:tcBorders>
              <w:top w:val="single" w:sz="4" w:space="0" w:color="auto"/>
              <w:left w:val="single" w:sz="4" w:space="0" w:color="auto"/>
              <w:bottom w:val="single" w:sz="4" w:space="0" w:color="auto"/>
              <w:right w:val="single" w:sz="4" w:space="0" w:color="auto"/>
            </w:tcBorders>
            <w:vAlign w:val="center"/>
          </w:tcPr>
          <w:p w14:paraId="565997DD" w14:textId="77777777" w:rsidR="00076484" w:rsidRPr="00CA51A4" w:rsidRDefault="00076484" w:rsidP="00C94045">
            <w:pPr>
              <w:widowControl/>
              <w:autoSpaceDE/>
              <w:autoSpaceDN/>
              <w:adjustRightInd/>
              <w:snapToGrid/>
              <w:spacing w:line="300" w:lineRule="exact"/>
              <w:jc w:val="left"/>
              <w:rPr>
                <w:rFonts w:eastAsia="宋体" w:cs="宋体" w:hint="eastAsia"/>
                <w:b/>
                <w:bCs/>
                <w:spacing w:val="0"/>
                <w:kern w:val="0"/>
                <w:sz w:val="21"/>
                <w:szCs w:val="21"/>
              </w:rPr>
            </w:pPr>
          </w:p>
        </w:tc>
        <w:tc>
          <w:tcPr>
            <w:tcW w:w="708" w:type="dxa"/>
            <w:tcBorders>
              <w:top w:val="nil"/>
              <w:left w:val="single" w:sz="4" w:space="0" w:color="auto"/>
              <w:bottom w:val="single" w:sz="4" w:space="0" w:color="auto"/>
              <w:right w:val="single" w:sz="4" w:space="0" w:color="auto"/>
            </w:tcBorders>
            <w:shd w:val="clear" w:color="auto" w:fill="auto"/>
            <w:vAlign w:val="center"/>
          </w:tcPr>
          <w:p w14:paraId="4623D942" w14:textId="77777777" w:rsidR="00076484" w:rsidRPr="00CA51A4" w:rsidRDefault="0007648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2.20</w:t>
            </w:r>
          </w:p>
        </w:tc>
        <w:tc>
          <w:tcPr>
            <w:tcW w:w="3202" w:type="dxa"/>
            <w:tcBorders>
              <w:top w:val="nil"/>
              <w:left w:val="nil"/>
              <w:bottom w:val="single" w:sz="4" w:space="0" w:color="auto"/>
              <w:right w:val="single" w:sz="4" w:space="0" w:color="auto"/>
            </w:tcBorders>
            <w:shd w:val="clear" w:color="auto" w:fill="auto"/>
            <w:vAlign w:val="center"/>
          </w:tcPr>
          <w:p w14:paraId="68529DAE"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工业生产过程中产生的余热、余压</w:t>
            </w:r>
          </w:p>
        </w:tc>
        <w:tc>
          <w:tcPr>
            <w:tcW w:w="3177" w:type="dxa"/>
            <w:tcBorders>
              <w:top w:val="nil"/>
              <w:left w:val="nil"/>
              <w:bottom w:val="single" w:sz="4" w:space="0" w:color="auto"/>
              <w:right w:val="single" w:sz="4" w:space="0" w:color="auto"/>
            </w:tcBorders>
            <w:shd w:val="clear" w:color="auto" w:fill="auto"/>
            <w:vAlign w:val="center"/>
          </w:tcPr>
          <w:p w14:paraId="4477FAD8"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电力、热力</w:t>
            </w:r>
          </w:p>
        </w:tc>
        <w:tc>
          <w:tcPr>
            <w:tcW w:w="4618" w:type="dxa"/>
            <w:tcBorders>
              <w:top w:val="nil"/>
              <w:left w:val="nil"/>
              <w:bottom w:val="single" w:sz="4" w:space="0" w:color="auto"/>
              <w:right w:val="single" w:sz="4" w:space="0" w:color="auto"/>
            </w:tcBorders>
            <w:shd w:val="clear" w:color="auto" w:fill="auto"/>
            <w:vAlign w:val="center"/>
          </w:tcPr>
          <w:p w14:paraId="49DF1A1E" w14:textId="77777777" w:rsidR="00456610" w:rsidRDefault="00076484">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产品原料</w:t>
            </w:r>
            <w:r w:rsidRPr="00CA51A4">
              <w:rPr>
                <w:rFonts w:ascii="Calibri" w:eastAsia="宋体" w:hAnsi="Calibri" w:hint="eastAsia"/>
                <w:spacing w:val="0"/>
                <w:sz w:val="21"/>
                <w:szCs w:val="21"/>
              </w:rPr>
              <w:t>100%</w:t>
            </w:r>
            <w:r w:rsidRPr="00CA51A4">
              <w:rPr>
                <w:rFonts w:eastAsia="宋体" w:cs="宋体" w:hint="eastAsia"/>
                <w:spacing w:val="0"/>
                <w:kern w:val="0"/>
                <w:sz w:val="21"/>
                <w:szCs w:val="21"/>
              </w:rPr>
              <w:t>来自所列资源。</w:t>
            </w:r>
          </w:p>
        </w:tc>
        <w:tc>
          <w:tcPr>
            <w:tcW w:w="1154" w:type="dxa"/>
            <w:tcBorders>
              <w:top w:val="single" w:sz="4" w:space="0" w:color="auto"/>
              <w:left w:val="nil"/>
              <w:bottom w:val="single" w:sz="4" w:space="0" w:color="auto"/>
              <w:right w:val="single" w:sz="4" w:space="0" w:color="auto"/>
            </w:tcBorders>
            <w:vAlign w:val="center"/>
          </w:tcPr>
          <w:p w14:paraId="0EF9CF16" w14:textId="77777777" w:rsidR="00076484" w:rsidRPr="00CA51A4" w:rsidRDefault="00076484" w:rsidP="00C94045">
            <w:pPr>
              <w:widowControl/>
              <w:autoSpaceDE/>
              <w:autoSpaceDN/>
              <w:adjustRightInd/>
              <w:snapToGrid/>
              <w:spacing w:line="300" w:lineRule="exact"/>
              <w:jc w:val="center"/>
              <w:rPr>
                <w:rFonts w:eastAsia="宋体" w:cs="宋体" w:hint="eastAsia"/>
                <w:b/>
                <w:spacing w:val="0"/>
                <w:kern w:val="0"/>
                <w:sz w:val="21"/>
                <w:szCs w:val="21"/>
              </w:rPr>
            </w:pPr>
            <w:r w:rsidRPr="00CA51A4">
              <w:rPr>
                <w:rFonts w:eastAsia="宋体" w:cs="宋体" w:hint="eastAsia"/>
                <w:spacing w:val="0"/>
                <w:kern w:val="0"/>
                <w:sz w:val="21"/>
                <w:szCs w:val="21"/>
              </w:rPr>
              <w:t>10</w:t>
            </w:r>
            <w:r w:rsidRPr="00CA51A4">
              <w:rPr>
                <w:rFonts w:eastAsia="宋体" w:cs="宋体"/>
                <w:spacing w:val="0"/>
                <w:kern w:val="0"/>
                <w:sz w:val="21"/>
                <w:szCs w:val="21"/>
              </w:rPr>
              <w:t>0%</w:t>
            </w:r>
          </w:p>
        </w:tc>
      </w:tr>
      <w:tr w:rsidR="00076484" w:rsidRPr="00CA51A4" w14:paraId="585AFBE4" w14:textId="77777777" w:rsidTr="00E85007">
        <w:trPr>
          <w:trHeight w:val="1140"/>
          <w:jc w:val="center"/>
        </w:trPr>
        <w:tc>
          <w:tcPr>
            <w:tcW w:w="1008" w:type="dxa"/>
            <w:vMerge w:val="restart"/>
            <w:tcBorders>
              <w:top w:val="single" w:sz="4" w:space="0" w:color="auto"/>
              <w:left w:val="single" w:sz="4" w:space="0" w:color="auto"/>
              <w:right w:val="single" w:sz="4" w:space="0" w:color="auto"/>
            </w:tcBorders>
            <w:shd w:val="clear" w:color="auto" w:fill="auto"/>
            <w:vAlign w:val="center"/>
          </w:tcPr>
          <w:p w14:paraId="729941ED" w14:textId="77777777" w:rsidR="00076484" w:rsidRPr="00034DBD" w:rsidRDefault="00076484" w:rsidP="00C94045">
            <w:pPr>
              <w:widowControl/>
              <w:autoSpaceDE/>
              <w:autoSpaceDN/>
              <w:adjustRightInd/>
              <w:snapToGrid/>
              <w:spacing w:line="300" w:lineRule="exact"/>
              <w:jc w:val="center"/>
              <w:rPr>
                <w:rFonts w:eastAsia="宋体" w:cs="宋体" w:hint="eastAsia"/>
                <w:b/>
                <w:bCs/>
                <w:spacing w:val="0"/>
                <w:kern w:val="0"/>
                <w:sz w:val="21"/>
                <w:szCs w:val="21"/>
                <w:highlight w:val="yellow"/>
                <w:rPrChange w:id="9" w:author="6666666 666666" w:date="2025-07-14T15:59:00Z">
                  <w:rPr>
                    <w:rFonts w:eastAsia="宋体" w:cs="宋体" w:hint="eastAsia"/>
                    <w:b/>
                    <w:bCs/>
                    <w:spacing w:val="0"/>
                    <w:kern w:val="0"/>
                    <w:sz w:val="21"/>
                    <w:szCs w:val="21"/>
                  </w:rPr>
                </w:rPrChange>
              </w:rPr>
            </w:pPr>
          </w:p>
          <w:p w14:paraId="7C83050C" w14:textId="77777777" w:rsidR="00076484" w:rsidRPr="00034DBD" w:rsidRDefault="00076484" w:rsidP="00C94045">
            <w:pPr>
              <w:widowControl/>
              <w:autoSpaceDE/>
              <w:autoSpaceDN/>
              <w:adjustRightInd/>
              <w:snapToGrid/>
              <w:spacing w:line="300" w:lineRule="exact"/>
              <w:jc w:val="center"/>
              <w:rPr>
                <w:rFonts w:eastAsia="宋体" w:cs="宋体" w:hint="eastAsia"/>
                <w:b/>
                <w:bCs/>
                <w:spacing w:val="0"/>
                <w:kern w:val="0"/>
                <w:sz w:val="21"/>
                <w:szCs w:val="21"/>
                <w:highlight w:val="yellow"/>
                <w:rPrChange w:id="10" w:author="6666666 666666" w:date="2025-07-14T15:59:00Z">
                  <w:rPr>
                    <w:rFonts w:eastAsia="宋体" w:cs="宋体" w:hint="eastAsia"/>
                    <w:b/>
                    <w:bCs/>
                    <w:spacing w:val="0"/>
                    <w:kern w:val="0"/>
                    <w:sz w:val="21"/>
                    <w:szCs w:val="21"/>
                  </w:rPr>
                </w:rPrChange>
              </w:rPr>
            </w:pPr>
          </w:p>
          <w:p w14:paraId="4965A98D" w14:textId="77777777" w:rsidR="00076484" w:rsidRPr="00034DBD" w:rsidRDefault="00076484" w:rsidP="00C94045">
            <w:pPr>
              <w:widowControl/>
              <w:autoSpaceDE/>
              <w:autoSpaceDN/>
              <w:adjustRightInd/>
              <w:snapToGrid/>
              <w:spacing w:line="300" w:lineRule="exact"/>
              <w:jc w:val="center"/>
              <w:rPr>
                <w:rFonts w:eastAsia="宋体" w:cs="宋体" w:hint="eastAsia"/>
                <w:b/>
                <w:bCs/>
                <w:spacing w:val="0"/>
                <w:kern w:val="0"/>
                <w:sz w:val="21"/>
                <w:szCs w:val="21"/>
                <w:highlight w:val="yellow"/>
                <w:rPrChange w:id="11" w:author="6666666 666666" w:date="2025-07-14T15:59:00Z">
                  <w:rPr>
                    <w:rFonts w:eastAsia="宋体" w:cs="宋体" w:hint="eastAsia"/>
                    <w:b/>
                    <w:bCs/>
                    <w:spacing w:val="0"/>
                    <w:kern w:val="0"/>
                    <w:sz w:val="21"/>
                    <w:szCs w:val="21"/>
                  </w:rPr>
                </w:rPrChange>
              </w:rPr>
            </w:pPr>
          </w:p>
          <w:p w14:paraId="5C265A5E" w14:textId="77777777" w:rsidR="00076484" w:rsidRPr="00034DBD" w:rsidRDefault="00076484" w:rsidP="00C94045">
            <w:pPr>
              <w:widowControl/>
              <w:autoSpaceDE/>
              <w:autoSpaceDN/>
              <w:adjustRightInd/>
              <w:snapToGrid/>
              <w:spacing w:line="300" w:lineRule="exact"/>
              <w:jc w:val="center"/>
              <w:rPr>
                <w:rFonts w:eastAsia="宋体" w:cs="宋体" w:hint="eastAsia"/>
                <w:b/>
                <w:bCs/>
                <w:spacing w:val="0"/>
                <w:kern w:val="0"/>
                <w:sz w:val="21"/>
                <w:szCs w:val="21"/>
                <w:highlight w:val="yellow"/>
                <w:rPrChange w:id="12" w:author="6666666 666666" w:date="2025-07-14T15:59:00Z">
                  <w:rPr>
                    <w:rFonts w:eastAsia="宋体" w:cs="宋体" w:hint="eastAsia"/>
                    <w:b/>
                    <w:bCs/>
                    <w:spacing w:val="0"/>
                    <w:kern w:val="0"/>
                    <w:sz w:val="21"/>
                    <w:szCs w:val="21"/>
                  </w:rPr>
                </w:rPrChange>
              </w:rPr>
            </w:pPr>
          </w:p>
          <w:p w14:paraId="4665A150" w14:textId="77777777" w:rsidR="00076484" w:rsidRPr="00034DBD" w:rsidRDefault="00076484" w:rsidP="00C94045">
            <w:pPr>
              <w:widowControl/>
              <w:autoSpaceDE/>
              <w:autoSpaceDN/>
              <w:adjustRightInd/>
              <w:snapToGrid/>
              <w:spacing w:line="300" w:lineRule="exact"/>
              <w:jc w:val="center"/>
              <w:rPr>
                <w:rFonts w:eastAsia="宋体" w:cs="宋体" w:hint="eastAsia"/>
                <w:b/>
                <w:bCs/>
                <w:spacing w:val="0"/>
                <w:kern w:val="0"/>
                <w:sz w:val="21"/>
                <w:szCs w:val="21"/>
                <w:highlight w:val="yellow"/>
                <w:rPrChange w:id="13" w:author="6666666 666666" w:date="2025-07-14T15:59:00Z">
                  <w:rPr>
                    <w:rFonts w:eastAsia="宋体" w:cs="宋体" w:hint="eastAsia"/>
                    <w:b/>
                    <w:bCs/>
                    <w:spacing w:val="0"/>
                    <w:kern w:val="0"/>
                    <w:sz w:val="21"/>
                    <w:szCs w:val="21"/>
                  </w:rPr>
                </w:rPrChange>
              </w:rPr>
            </w:pPr>
          </w:p>
          <w:p w14:paraId="43EA59BF" w14:textId="77777777" w:rsidR="00076484" w:rsidRPr="00034DBD" w:rsidRDefault="00076484" w:rsidP="00C94045">
            <w:pPr>
              <w:widowControl/>
              <w:autoSpaceDE/>
              <w:autoSpaceDN/>
              <w:adjustRightInd/>
              <w:snapToGrid/>
              <w:spacing w:line="300" w:lineRule="exact"/>
              <w:jc w:val="center"/>
              <w:rPr>
                <w:rFonts w:eastAsia="宋体" w:cs="宋体" w:hint="eastAsia"/>
                <w:b/>
                <w:bCs/>
                <w:spacing w:val="0"/>
                <w:kern w:val="0"/>
                <w:sz w:val="21"/>
                <w:szCs w:val="21"/>
                <w:highlight w:val="yellow"/>
                <w:rPrChange w:id="14" w:author="6666666 666666" w:date="2025-07-14T15:59:00Z">
                  <w:rPr>
                    <w:rFonts w:eastAsia="宋体" w:cs="宋体" w:hint="eastAsia"/>
                    <w:b/>
                    <w:bCs/>
                    <w:spacing w:val="0"/>
                    <w:kern w:val="0"/>
                    <w:sz w:val="21"/>
                    <w:szCs w:val="21"/>
                  </w:rPr>
                </w:rPrChange>
              </w:rPr>
            </w:pPr>
          </w:p>
          <w:p w14:paraId="1081CC81" w14:textId="77777777" w:rsidR="00076484" w:rsidRPr="00034DBD" w:rsidRDefault="00076484" w:rsidP="00C94045">
            <w:pPr>
              <w:widowControl/>
              <w:autoSpaceDE/>
              <w:autoSpaceDN/>
              <w:adjustRightInd/>
              <w:snapToGrid/>
              <w:spacing w:line="300" w:lineRule="exact"/>
              <w:jc w:val="center"/>
              <w:rPr>
                <w:rFonts w:eastAsia="宋体" w:cs="宋体" w:hint="eastAsia"/>
                <w:b/>
                <w:bCs/>
                <w:spacing w:val="0"/>
                <w:kern w:val="0"/>
                <w:sz w:val="21"/>
                <w:szCs w:val="21"/>
                <w:highlight w:val="yellow"/>
                <w:rPrChange w:id="15" w:author="6666666 666666" w:date="2025-07-14T15:59:00Z">
                  <w:rPr>
                    <w:rFonts w:eastAsia="宋体" w:cs="宋体" w:hint="eastAsia"/>
                    <w:b/>
                    <w:bCs/>
                    <w:spacing w:val="0"/>
                    <w:kern w:val="0"/>
                    <w:sz w:val="21"/>
                    <w:szCs w:val="21"/>
                  </w:rPr>
                </w:rPrChange>
              </w:rPr>
            </w:pPr>
          </w:p>
          <w:p w14:paraId="5E8F3BB7" w14:textId="77777777" w:rsidR="00076484" w:rsidRPr="00034DBD" w:rsidRDefault="00076484" w:rsidP="00C94045">
            <w:pPr>
              <w:widowControl/>
              <w:autoSpaceDE/>
              <w:autoSpaceDN/>
              <w:adjustRightInd/>
              <w:snapToGrid/>
              <w:spacing w:line="300" w:lineRule="exact"/>
              <w:jc w:val="center"/>
              <w:rPr>
                <w:rFonts w:eastAsia="宋体" w:cs="宋体" w:hint="eastAsia"/>
                <w:b/>
                <w:bCs/>
                <w:spacing w:val="0"/>
                <w:kern w:val="0"/>
                <w:sz w:val="21"/>
                <w:szCs w:val="21"/>
                <w:highlight w:val="yellow"/>
                <w:rPrChange w:id="16" w:author="6666666 666666" w:date="2025-07-14T15:59:00Z">
                  <w:rPr>
                    <w:rFonts w:eastAsia="宋体" w:cs="宋体" w:hint="eastAsia"/>
                    <w:b/>
                    <w:bCs/>
                    <w:spacing w:val="0"/>
                    <w:kern w:val="0"/>
                    <w:sz w:val="21"/>
                    <w:szCs w:val="21"/>
                  </w:rPr>
                </w:rPrChange>
              </w:rPr>
            </w:pPr>
          </w:p>
          <w:p w14:paraId="37F2C6EE" w14:textId="77777777" w:rsidR="00076484" w:rsidRPr="00034DBD" w:rsidRDefault="00076484" w:rsidP="00C94045">
            <w:pPr>
              <w:widowControl/>
              <w:autoSpaceDE/>
              <w:autoSpaceDN/>
              <w:adjustRightInd/>
              <w:snapToGrid/>
              <w:spacing w:line="300" w:lineRule="exact"/>
              <w:jc w:val="center"/>
              <w:rPr>
                <w:rFonts w:eastAsia="宋体" w:cs="宋体" w:hint="eastAsia"/>
                <w:b/>
                <w:bCs/>
                <w:spacing w:val="0"/>
                <w:kern w:val="0"/>
                <w:sz w:val="21"/>
                <w:szCs w:val="21"/>
                <w:highlight w:val="yellow"/>
                <w:rPrChange w:id="17" w:author="6666666 666666" w:date="2025-07-14T15:59:00Z">
                  <w:rPr>
                    <w:rFonts w:eastAsia="宋体" w:cs="宋体" w:hint="eastAsia"/>
                    <w:b/>
                    <w:bCs/>
                    <w:spacing w:val="0"/>
                    <w:kern w:val="0"/>
                    <w:sz w:val="21"/>
                    <w:szCs w:val="21"/>
                  </w:rPr>
                </w:rPrChange>
              </w:rPr>
            </w:pPr>
          </w:p>
          <w:p w14:paraId="77C65E11" w14:textId="77777777" w:rsidR="00076484" w:rsidRPr="00034DBD" w:rsidRDefault="00076484" w:rsidP="00C94045">
            <w:pPr>
              <w:widowControl/>
              <w:autoSpaceDE/>
              <w:autoSpaceDN/>
              <w:adjustRightInd/>
              <w:snapToGrid/>
              <w:spacing w:line="300" w:lineRule="exact"/>
              <w:jc w:val="center"/>
              <w:rPr>
                <w:rFonts w:eastAsia="宋体" w:cs="宋体" w:hint="eastAsia"/>
                <w:b/>
                <w:bCs/>
                <w:spacing w:val="0"/>
                <w:kern w:val="0"/>
                <w:sz w:val="21"/>
                <w:szCs w:val="21"/>
                <w:highlight w:val="yellow"/>
                <w:rPrChange w:id="18" w:author="6666666 666666" w:date="2025-07-14T15:59:00Z">
                  <w:rPr>
                    <w:rFonts w:eastAsia="宋体" w:cs="宋体" w:hint="eastAsia"/>
                    <w:b/>
                    <w:bCs/>
                    <w:spacing w:val="0"/>
                    <w:kern w:val="0"/>
                    <w:sz w:val="21"/>
                    <w:szCs w:val="21"/>
                  </w:rPr>
                </w:rPrChange>
              </w:rPr>
            </w:pPr>
          </w:p>
          <w:p w14:paraId="1013A891" w14:textId="77777777" w:rsidR="00076484" w:rsidRPr="00034DBD" w:rsidRDefault="00076484" w:rsidP="00C94045">
            <w:pPr>
              <w:widowControl/>
              <w:autoSpaceDE/>
              <w:autoSpaceDN/>
              <w:adjustRightInd/>
              <w:snapToGrid/>
              <w:spacing w:line="300" w:lineRule="exact"/>
              <w:jc w:val="center"/>
              <w:rPr>
                <w:rFonts w:eastAsia="宋体" w:cs="宋体" w:hint="eastAsia"/>
                <w:spacing w:val="0"/>
                <w:kern w:val="0"/>
                <w:sz w:val="21"/>
                <w:szCs w:val="21"/>
                <w:highlight w:val="yellow"/>
                <w:rPrChange w:id="19" w:author="6666666 666666" w:date="2025-07-14T15:59:00Z">
                  <w:rPr>
                    <w:rFonts w:eastAsia="宋体" w:cs="宋体" w:hint="eastAsia"/>
                    <w:spacing w:val="0"/>
                    <w:kern w:val="0"/>
                    <w:sz w:val="21"/>
                    <w:szCs w:val="21"/>
                  </w:rPr>
                </w:rPrChange>
              </w:rPr>
            </w:pPr>
            <w:r w:rsidRPr="00034DBD">
              <w:rPr>
                <w:rFonts w:eastAsia="宋体" w:cs="宋体" w:hint="eastAsia"/>
                <w:spacing w:val="0"/>
                <w:kern w:val="0"/>
                <w:sz w:val="21"/>
                <w:szCs w:val="21"/>
                <w:highlight w:val="yellow"/>
                <w:rPrChange w:id="20" w:author="6666666 666666" w:date="2025-07-14T15:59:00Z">
                  <w:rPr>
                    <w:rFonts w:eastAsia="宋体" w:cs="宋体" w:hint="eastAsia"/>
                    <w:spacing w:val="0"/>
                    <w:kern w:val="0"/>
                    <w:sz w:val="21"/>
                    <w:szCs w:val="21"/>
                  </w:rPr>
                </w:rPrChange>
              </w:rPr>
              <w:lastRenderedPageBreak/>
              <w:t>三、再生资源</w:t>
            </w:r>
          </w:p>
          <w:p w14:paraId="5D3675DA" w14:textId="77777777" w:rsidR="00076484" w:rsidRPr="00034DBD" w:rsidRDefault="00076484" w:rsidP="00C94045">
            <w:pPr>
              <w:widowControl/>
              <w:autoSpaceDE/>
              <w:autoSpaceDN/>
              <w:adjustRightInd/>
              <w:snapToGrid/>
              <w:spacing w:line="300" w:lineRule="exact"/>
              <w:jc w:val="center"/>
              <w:rPr>
                <w:rFonts w:eastAsia="宋体" w:cs="宋体" w:hint="eastAsia"/>
                <w:b/>
                <w:bCs/>
                <w:spacing w:val="0"/>
                <w:kern w:val="0"/>
                <w:sz w:val="21"/>
                <w:szCs w:val="21"/>
                <w:highlight w:val="yellow"/>
                <w:rPrChange w:id="21" w:author="6666666 666666" w:date="2025-07-14T15:59:00Z">
                  <w:rPr>
                    <w:rFonts w:eastAsia="宋体" w:cs="宋体" w:hint="eastAsia"/>
                    <w:b/>
                    <w:bCs/>
                    <w:spacing w:val="0"/>
                    <w:kern w:val="0"/>
                    <w:sz w:val="21"/>
                    <w:szCs w:val="21"/>
                  </w:rPr>
                </w:rPrChange>
              </w:rPr>
            </w:pPr>
          </w:p>
          <w:p w14:paraId="0D54085C" w14:textId="77777777" w:rsidR="00076484" w:rsidRPr="00034DBD" w:rsidRDefault="00076484" w:rsidP="00C94045">
            <w:pPr>
              <w:widowControl/>
              <w:autoSpaceDE/>
              <w:autoSpaceDN/>
              <w:adjustRightInd/>
              <w:snapToGrid/>
              <w:spacing w:line="300" w:lineRule="exact"/>
              <w:jc w:val="center"/>
              <w:rPr>
                <w:rFonts w:eastAsia="宋体" w:cs="宋体" w:hint="eastAsia"/>
                <w:b/>
                <w:bCs/>
                <w:spacing w:val="0"/>
                <w:kern w:val="0"/>
                <w:sz w:val="21"/>
                <w:szCs w:val="21"/>
                <w:highlight w:val="yellow"/>
                <w:rPrChange w:id="22" w:author="6666666 666666" w:date="2025-07-14T15:59:00Z">
                  <w:rPr>
                    <w:rFonts w:eastAsia="宋体" w:cs="宋体" w:hint="eastAsia"/>
                    <w:b/>
                    <w:bCs/>
                    <w:spacing w:val="0"/>
                    <w:kern w:val="0"/>
                    <w:sz w:val="21"/>
                    <w:szCs w:val="21"/>
                  </w:rPr>
                </w:rPrChange>
              </w:rPr>
            </w:pPr>
          </w:p>
          <w:p w14:paraId="6BD174EE" w14:textId="77777777" w:rsidR="00076484" w:rsidRPr="00034DBD" w:rsidRDefault="00076484" w:rsidP="00C94045">
            <w:pPr>
              <w:widowControl/>
              <w:autoSpaceDE/>
              <w:autoSpaceDN/>
              <w:adjustRightInd/>
              <w:snapToGrid/>
              <w:spacing w:line="300" w:lineRule="exact"/>
              <w:jc w:val="center"/>
              <w:rPr>
                <w:rFonts w:eastAsia="宋体" w:cs="宋体" w:hint="eastAsia"/>
                <w:b/>
                <w:bCs/>
                <w:spacing w:val="0"/>
                <w:kern w:val="0"/>
                <w:sz w:val="21"/>
                <w:szCs w:val="21"/>
                <w:highlight w:val="yellow"/>
                <w:rPrChange w:id="23" w:author="6666666 666666" w:date="2025-07-14T15:59:00Z">
                  <w:rPr>
                    <w:rFonts w:eastAsia="宋体" w:cs="宋体" w:hint="eastAsia"/>
                    <w:b/>
                    <w:bCs/>
                    <w:spacing w:val="0"/>
                    <w:kern w:val="0"/>
                    <w:sz w:val="21"/>
                    <w:szCs w:val="21"/>
                  </w:rPr>
                </w:rPrChange>
              </w:rPr>
            </w:pPr>
          </w:p>
          <w:p w14:paraId="5D7FC18D" w14:textId="77777777" w:rsidR="00076484" w:rsidRPr="00034DBD" w:rsidRDefault="00076484" w:rsidP="00C94045">
            <w:pPr>
              <w:widowControl/>
              <w:autoSpaceDE/>
              <w:autoSpaceDN/>
              <w:adjustRightInd/>
              <w:snapToGrid/>
              <w:spacing w:line="300" w:lineRule="exact"/>
              <w:jc w:val="center"/>
              <w:rPr>
                <w:rFonts w:eastAsia="宋体" w:cs="宋体" w:hint="eastAsia"/>
                <w:b/>
                <w:bCs/>
                <w:spacing w:val="0"/>
                <w:kern w:val="0"/>
                <w:sz w:val="21"/>
                <w:szCs w:val="21"/>
                <w:highlight w:val="yellow"/>
                <w:rPrChange w:id="24" w:author="6666666 666666" w:date="2025-07-14T15:59:00Z">
                  <w:rPr>
                    <w:rFonts w:eastAsia="宋体" w:cs="宋体" w:hint="eastAsia"/>
                    <w:b/>
                    <w:bCs/>
                    <w:spacing w:val="0"/>
                    <w:kern w:val="0"/>
                    <w:sz w:val="21"/>
                    <w:szCs w:val="21"/>
                  </w:rPr>
                </w:rPrChange>
              </w:rPr>
            </w:pPr>
          </w:p>
        </w:tc>
        <w:tc>
          <w:tcPr>
            <w:tcW w:w="708" w:type="dxa"/>
            <w:tcBorders>
              <w:top w:val="nil"/>
              <w:left w:val="single" w:sz="4" w:space="0" w:color="auto"/>
              <w:bottom w:val="single" w:sz="4" w:space="0" w:color="auto"/>
              <w:right w:val="single" w:sz="4" w:space="0" w:color="auto"/>
            </w:tcBorders>
            <w:shd w:val="clear" w:color="auto" w:fill="auto"/>
            <w:vAlign w:val="center"/>
          </w:tcPr>
          <w:p w14:paraId="09311811" w14:textId="77777777" w:rsidR="00076484" w:rsidRPr="00CA51A4" w:rsidRDefault="0007648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lastRenderedPageBreak/>
              <w:t>3.1</w:t>
            </w:r>
          </w:p>
        </w:tc>
        <w:tc>
          <w:tcPr>
            <w:tcW w:w="3202" w:type="dxa"/>
            <w:tcBorders>
              <w:top w:val="nil"/>
              <w:left w:val="nil"/>
              <w:bottom w:val="single" w:sz="4" w:space="0" w:color="auto"/>
              <w:right w:val="single" w:sz="4" w:space="0" w:color="auto"/>
            </w:tcBorders>
            <w:shd w:val="clear" w:color="auto" w:fill="auto"/>
            <w:vAlign w:val="center"/>
          </w:tcPr>
          <w:p w14:paraId="3B74EF7C"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废旧电池及其拆解物</w:t>
            </w:r>
          </w:p>
        </w:tc>
        <w:tc>
          <w:tcPr>
            <w:tcW w:w="3177" w:type="dxa"/>
            <w:tcBorders>
              <w:top w:val="nil"/>
              <w:left w:val="nil"/>
              <w:bottom w:val="single" w:sz="4" w:space="0" w:color="auto"/>
              <w:right w:val="single" w:sz="4" w:space="0" w:color="auto"/>
            </w:tcBorders>
            <w:shd w:val="clear" w:color="auto" w:fill="auto"/>
            <w:vAlign w:val="center"/>
          </w:tcPr>
          <w:p w14:paraId="10144171" w14:textId="77777777" w:rsidR="00076484" w:rsidRPr="00CA51A4" w:rsidRDefault="0007648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ascii="Calibri" w:eastAsia="宋体" w:hAnsi="Calibri" w:hint="eastAsia"/>
                <w:spacing w:val="0"/>
                <w:sz w:val="21"/>
                <w:szCs w:val="21"/>
              </w:rPr>
              <w:t>金属及镍钴锰氢氧化物、镍钴锰酸锂、氯化钴</w:t>
            </w:r>
          </w:p>
        </w:tc>
        <w:tc>
          <w:tcPr>
            <w:tcW w:w="4618" w:type="dxa"/>
            <w:tcBorders>
              <w:top w:val="nil"/>
              <w:left w:val="nil"/>
              <w:bottom w:val="single" w:sz="4" w:space="0" w:color="auto"/>
              <w:right w:val="single" w:sz="4" w:space="0" w:color="auto"/>
            </w:tcBorders>
            <w:shd w:val="clear" w:color="auto" w:fill="auto"/>
            <w:vAlign w:val="center"/>
          </w:tcPr>
          <w:p w14:paraId="741F33E9" w14:textId="77777777" w:rsidR="00076484" w:rsidRPr="00CA51A4" w:rsidRDefault="00076484" w:rsidP="00C94045">
            <w:pPr>
              <w:widowControl/>
              <w:autoSpaceDE/>
              <w:autoSpaceDN/>
              <w:adjustRightInd/>
              <w:snapToGrid/>
              <w:spacing w:line="300" w:lineRule="exact"/>
              <w:jc w:val="left"/>
              <w:rPr>
                <w:rFonts w:ascii="Calibri" w:eastAsia="宋体" w:hAnsi="Calibri"/>
                <w:spacing w:val="0"/>
                <w:sz w:val="21"/>
                <w:szCs w:val="21"/>
              </w:rPr>
            </w:pPr>
            <w:r w:rsidRPr="00CA51A4">
              <w:rPr>
                <w:rFonts w:ascii="Calibri" w:eastAsia="宋体" w:hAnsi="Calibri"/>
                <w:spacing w:val="0"/>
                <w:sz w:val="21"/>
                <w:szCs w:val="21"/>
              </w:rPr>
              <w:t>1.</w:t>
            </w:r>
            <w:r w:rsidRPr="00CA51A4">
              <w:rPr>
                <w:rFonts w:ascii="Calibri" w:eastAsia="宋体" w:hAnsi="Calibri" w:hint="eastAsia"/>
                <w:spacing w:val="0"/>
                <w:sz w:val="21"/>
                <w:szCs w:val="21"/>
              </w:rPr>
              <w:t>产品原料中</w:t>
            </w:r>
            <w:r w:rsidRPr="00CA51A4">
              <w:rPr>
                <w:rFonts w:ascii="Calibri" w:eastAsia="宋体" w:hAnsi="Calibri" w:hint="eastAsia"/>
                <w:spacing w:val="0"/>
                <w:sz w:val="21"/>
                <w:szCs w:val="21"/>
              </w:rPr>
              <w:t>95%</w:t>
            </w:r>
            <w:r w:rsidRPr="00CA51A4">
              <w:rPr>
                <w:rFonts w:ascii="Calibri" w:eastAsia="宋体" w:hAnsi="Calibri" w:hint="eastAsia"/>
                <w:spacing w:val="0"/>
                <w:sz w:val="21"/>
                <w:szCs w:val="21"/>
              </w:rPr>
              <w:t>以上利用上述资源；</w:t>
            </w:r>
            <w:r w:rsidRPr="00CA51A4">
              <w:rPr>
                <w:rFonts w:ascii="Calibri" w:eastAsia="宋体" w:hAnsi="Calibri" w:hint="eastAsia"/>
                <w:spacing w:val="0"/>
                <w:sz w:val="21"/>
                <w:szCs w:val="21"/>
              </w:rPr>
              <w:br/>
            </w:r>
            <w:r w:rsidRPr="00CA51A4">
              <w:rPr>
                <w:rFonts w:ascii="Calibri" w:eastAsia="宋体" w:hAnsi="Calibri"/>
                <w:spacing w:val="0"/>
                <w:sz w:val="21"/>
                <w:szCs w:val="21"/>
              </w:rPr>
              <w:t>2.</w:t>
            </w:r>
            <w:r w:rsidRPr="00CA51A4">
              <w:rPr>
                <w:rFonts w:ascii="Calibri" w:eastAsia="宋体" w:hAnsi="Calibri" w:hint="eastAsia"/>
                <w:spacing w:val="0"/>
                <w:sz w:val="21"/>
                <w:szCs w:val="21"/>
              </w:rPr>
              <w:t>镍钴锰氢氧化物符合《镍、钴、锰三元素复合氢氧化物》</w:t>
            </w:r>
            <w:r w:rsidR="003A35D0" w:rsidRPr="003A35D0">
              <w:rPr>
                <w:rFonts w:eastAsia="宋体" w:cs="宋体" w:hint="eastAsia"/>
                <w:spacing w:val="0"/>
                <w:kern w:val="0"/>
                <w:sz w:val="21"/>
                <w:szCs w:val="21"/>
              </w:rPr>
              <w:t>（</w:t>
            </w:r>
            <w:r w:rsidR="003A35D0" w:rsidRPr="003A35D0">
              <w:rPr>
                <w:rFonts w:eastAsia="宋体" w:cs="宋体"/>
                <w:spacing w:val="0"/>
                <w:kern w:val="0"/>
                <w:sz w:val="21"/>
                <w:szCs w:val="21"/>
              </w:rPr>
              <w:t>GB/T26300-2010</w:t>
            </w:r>
            <w:r w:rsidR="003A35D0" w:rsidRPr="003A35D0">
              <w:rPr>
                <w:rFonts w:eastAsia="宋体" w:cs="宋体" w:hint="eastAsia"/>
                <w:spacing w:val="0"/>
                <w:kern w:val="0"/>
                <w:sz w:val="21"/>
                <w:szCs w:val="21"/>
              </w:rPr>
              <w:t>）</w:t>
            </w:r>
            <w:r w:rsidRPr="00CA51A4">
              <w:rPr>
                <w:rFonts w:ascii="Calibri" w:eastAsia="宋体" w:hAnsi="Calibri" w:hint="eastAsia"/>
                <w:spacing w:val="0"/>
                <w:sz w:val="21"/>
                <w:szCs w:val="21"/>
              </w:rPr>
              <w:t>规定的技术要求。</w:t>
            </w:r>
          </w:p>
        </w:tc>
        <w:tc>
          <w:tcPr>
            <w:tcW w:w="1154" w:type="dxa"/>
            <w:tcBorders>
              <w:top w:val="single" w:sz="4" w:space="0" w:color="auto"/>
              <w:left w:val="nil"/>
              <w:bottom w:val="single" w:sz="4" w:space="0" w:color="auto"/>
              <w:right w:val="single" w:sz="4" w:space="0" w:color="auto"/>
            </w:tcBorders>
            <w:vAlign w:val="center"/>
          </w:tcPr>
          <w:p w14:paraId="6C1763C2" w14:textId="77777777" w:rsidR="00076484" w:rsidRPr="00CA51A4" w:rsidRDefault="00076484" w:rsidP="00C94045">
            <w:pPr>
              <w:widowControl/>
              <w:autoSpaceDE/>
              <w:autoSpaceDN/>
              <w:adjustRightInd/>
              <w:snapToGrid/>
              <w:spacing w:line="300" w:lineRule="exact"/>
              <w:jc w:val="center"/>
              <w:rPr>
                <w:rFonts w:eastAsia="宋体" w:cs="宋体" w:hint="eastAsia"/>
                <w:b/>
                <w:spacing w:val="0"/>
                <w:kern w:val="0"/>
                <w:sz w:val="21"/>
                <w:szCs w:val="21"/>
              </w:rPr>
            </w:pPr>
            <w:r w:rsidRPr="00CA51A4">
              <w:rPr>
                <w:rFonts w:eastAsia="宋体" w:cs="宋体"/>
                <w:spacing w:val="0"/>
                <w:kern w:val="0"/>
                <w:sz w:val="21"/>
                <w:szCs w:val="21"/>
              </w:rPr>
              <w:t>30%</w:t>
            </w:r>
          </w:p>
        </w:tc>
      </w:tr>
      <w:tr w:rsidR="007F4FC3" w:rsidRPr="00CA51A4" w14:paraId="6E3800DA" w14:textId="77777777" w:rsidTr="00E85007">
        <w:trPr>
          <w:trHeight w:val="1140"/>
          <w:jc w:val="center"/>
        </w:trPr>
        <w:tc>
          <w:tcPr>
            <w:tcW w:w="1008" w:type="dxa"/>
            <w:vMerge/>
            <w:tcBorders>
              <w:top w:val="single" w:sz="4" w:space="0" w:color="auto"/>
              <w:left w:val="single" w:sz="4" w:space="0" w:color="auto"/>
              <w:right w:val="single" w:sz="4" w:space="0" w:color="auto"/>
            </w:tcBorders>
            <w:shd w:val="clear" w:color="auto" w:fill="auto"/>
            <w:vAlign w:val="center"/>
          </w:tcPr>
          <w:p w14:paraId="357E41C1" w14:textId="77777777" w:rsidR="007F4FC3" w:rsidRPr="00CA51A4" w:rsidRDefault="007F4FC3" w:rsidP="00C94045">
            <w:pPr>
              <w:widowControl/>
              <w:autoSpaceDE/>
              <w:autoSpaceDN/>
              <w:adjustRightInd/>
              <w:snapToGrid/>
              <w:spacing w:line="300" w:lineRule="exact"/>
              <w:jc w:val="center"/>
              <w:rPr>
                <w:rFonts w:eastAsia="宋体" w:cs="宋体" w:hint="eastAsia"/>
                <w:b/>
                <w:bCs/>
                <w:spacing w:val="0"/>
                <w:kern w:val="0"/>
                <w:sz w:val="21"/>
                <w:szCs w:val="21"/>
              </w:rPr>
            </w:pPr>
          </w:p>
        </w:tc>
        <w:tc>
          <w:tcPr>
            <w:tcW w:w="708" w:type="dxa"/>
            <w:tcBorders>
              <w:top w:val="nil"/>
              <w:left w:val="single" w:sz="4" w:space="0" w:color="auto"/>
              <w:bottom w:val="single" w:sz="4" w:space="0" w:color="auto"/>
              <w:right w:val="single" w:sz="4" w:space="0" w:color="auto"/>
            </w:tcBorders>
            <w:shd w:val="clear" w:color="auto" w:fill="auto"/>
            <w:vAlign w:val="center"/>
          </w:tcPr>
          <w:p w14:paraId="47AD607B" w14:textId="77777777" w:rsidR="007F4FC3" w:rsidRPr="00CA51A4" w:rsidRDefault="007F4FC3"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3.2</w:t>
            </w:r>
          </w:p>
        </w:tc>
        <w:tc>
          <w:tcPr>
            <w:tcW w:w="3202" w:type="dxa"/>
            <w:tcBorders>
              <w:top w:val="nil"/>
              <w:left w:val="nil"/>
              <w:bottom w:val="single" w:sz="4" w:space="0" w:color="auto"/>
              <w:right w:val="single" w:sz="4" w:space="0" w:color="auto"/>
            </w:tcBorders>
            <w:shd w:val="clear" w:color="auto" w:fill="auto"/>
            <w:vAlign w:val="center"/>
          </w:tcPr>
          <w:p w14:paraId="615B2094" w14:textId="77777777" w:rsidR="007F4FC3" w:rsidRPr="00CA51A4" w:rsidRDefault="007F4FC3"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ascii="Calibri" w:eastAsia="宋体" w:hAnsi="Calibri" w:hint="eastAsia"/>
                <w:spacing w:val="0"/>
                <w:sz w:val="21"/>
                <w:szCs w:val="21"/>
              </w:rPr>
              <w:t>废显（定）影液、废胶片、废像纸、废</w:t>
            </w:r>
            <w:proofErr w:type="gramStart"/>
            <w:r w:rsidRPr="00CA51A4">
              <w:rPr>
                <w:rFonts w:ascii="Calibri" w:eastAsia="宋体" w:hAnsi="Calibri" w:hint="eastAsia"/>
                <w:spacing w:val="0"/>
                <w:sz w:val="21"/>
                <w:szCs w:val="21"/>
              </w:rPr>
              <w:t>感光剂等废感光材料</w:t>
            </w:r>
            <w:proofErr w:type="gramEnd"/>
          </w:p>
        </w:tc>
        <w:tc>
          <w:tcPr>
            <w:tcW w:w="3177" w:type="dxa"/>
            <w:tcBorders>
              <w:top w:val="nil"/>
              <w:left w:val="nil"/>
              <w:bottom w:val="single" w:sz="4" w:space="0" w:color="auto"/>
              <w:right w:val="single" w:sz="4" w:space="0" w:color="auto"/>
            </w:tcBorders>
            <w:shd w:val="clear" w:color="auto" w:fill="auto"/>
            <w:vAlign w:val="center"/>
          </w:tcPr>
          <w:p w14:paraId="7FFDBC0E" w14:textId="77777777" w:rsidR="007F4FC3" w:rsidRPr="00CA51A4" w:rsidRDefault="007F4FC3" w:rsidP="00C94045">
            <w:pPr>
              <w:widowControl/>
              <w:autoSpaceDE/>
              <w:autoSpaceDN/>
              <w:adjustRightInd/>
              <w:snapToGrid/>
              <w:spacing w:line="300" w:lineRule="exact"/>
              <w:jc w:val="left"/>
              <w:rPr>
                <w:rFonts w:ascii="Calibri" w:eastAsia="宋体" w:hAnsi="Calibri"/>
                <w:spacing w:val="0"/>
                <w:sz w:val="21"/>
                <w:szCs w:val="21"/>
              </w:rPr>
            </w:pPr>
            <w:r w:rsidRPr="00CA51A4">
              <w:rPr>
                <w:rFonts w:ascii="Calibri" w:eastAsia="宋体" w:hAnsi="Calibri" w:hint="eastAsia"/>
                <w:spacing w:val="0"/>
                <w:sz w:val="21"/>
                <w:szCs w:val="21"/>
              </w:rPr>
              <w:t>银</w:t>
            </w:r>
          </w:p>
        </w:tc>
        <w:tc>
          <w:tcPr>
            <w:tcW w:w="4618" w:type="dxa"/>
            <w:tcBorders>
              <w:top w:val="nil"/>
              <w:left w:val="nil"/>
              <w:bottom w:val="single" w:sz="4" w:space="0" w:color="auto"/>
              <w:right w:val="single" w:sz="4" w:space="0" w:color="auto"/>
            </w:tcBorders>
            <w:shd w:val="clear" w:color="auto" w:fill="auto"/>
            <w:vAlign w:val="center"/>
          </w:tcPr>
          <w:p w14:paraId="442473AD" w14:textId="77777777" w:rsidR="007F4FC3" w:rsidRPr="00CA51A4" w:rsidRDefault="007F4FC3" w:rsidP="00C94045">
            <w:pPr>
              <w:widowControl/>
              <w:autoSpaceDE/>
              <w:autoSpaceDN/>
              <w:adjustRightInd/>
              <w:snapToGrid/>
              <w:spacing w:line="300" w:lineRule="exact"/>
              <w:jc w:val="left"/>
              <w:rPr>
                <w:rFonts w:ascii="Calibri" w:eastAsia="宋体" w:hAnsi="Calibri"/>
                <w:spacing w:val="0"/>
                <w:sz w:val="21"/>
                <w:szCs w:val="21"/>
              </w:rPr>
            </w:pPr>
            <w:r w:rsidRPr="00CA51A4">
              <w:rPr>
                <w:rFonts w:ascii="Calibri" w:eastAsia="宋体" w:hAnsi="Calibri" w:hint="eastAsia"/>
                <w:spacing w:val="0"/>
                <w:sz w:val="21"/>
                <w:szCs w:val="21"/>
              </w:rPr>
              <w:t>1.</w:t>
            </w:r>
            <w:r w:rsidRPr="00CA51A4">
              <w:rPr>
                <w:rFonts w:ascii="Calibri" w:eastAsia="宋体" w:hAnsi="Calibri" w:hint="eastAsia"/>
                <w:spacing w:val="0"/>
                <w:sz w:val="21"/>
                <w:szCs w:val="21"/>
              </w:rPr>
              <w:t>产品原料</w:t>
            </w:r>
            <w:r w:rsidRPr="00CA51A4">
              <w:rPr>
                <w:rFonts w:ascii="Calibri" w:eastAsia="宋体" w:hAnsi="Calibri" w:hint="eastAsia"/>
                <w:spacing w:val="0"/>
                <w:sz w:val="21"/>
                <w:szCs w:val="21"/>
              </w:rPr>
              <w:t>95%</w:t>
            </w:r>
            <w:r w:rsidRPr="00CA51A4">
              <w:rPr>
                <w:rFonts w:ascii="Calibri" w:eastAsia="宋体" w:hAnsi="Calibri" w:hint="eastAsia"/>
                <w:spacing w:val="0"/>
                <w:sz w:val="21"/>
                <w:szCs w:val="21"/>
              </w:rPr>
              <w:t>以上来自所列资源；</w:t>
            </w:r>
            <w:r w:rsidRPr="00CA51A4">
              <w:rPr>
                <w:rFonts w:ascii="Calibri" w:eastAsia="宋体" w:hAnsi="Calibri" w:hint="eastAsia"/>
                <w:spacing w:val="0"/>
                <w:sz w:val="21"/>
                <w:szCs w:val="21"/>
              </w:rPr>
              <w:br/>
              <w:t>2.</w:t>
            </w:r>
            <w:r w:rsidR="00267546">
              <w:rPr>
                <w:rFonts w:eastAsia="宋体" w:cs="宋体" w:hint="eastAsia"/>
                <w:spacing w:val="0"/>
                <w:kern w:val="0"/>
                <w:sz w:val="21"/>
                <w:szCs w:val="21"/>
              </w:rPr>
              <w:t>纳税人</w:t>
            </w:r>
            <w:r w:rsidRPr="00CA51A4">
              <w:rPr>
                <w:rFonts w:eastAsia="宋体" w:cs="宋体" w:hint="eastAsia"/>
                <w:spacing w:val="0"/>
                <w:kern w:val="0"/>
                <w:sz w:val="21"/>
                <w:szCs w:val="21"/>
              </w:rPr>
              <w:t>必须通过</w:t>
            </w:r>
            <w:r w:rsidRPr="00CA51A4">
              <w:rPr>
                <w:rFonts w:eastAsia="宋体" w:cs="宋体"/>
                <w:spacing w:val="0"/>
                <w:kern w:val="0"/>
                <w:sz w:val="21"/>
                <w:szCs w:val="21"/>
              </w:rPr>
              <w:t>ISO9000</w:t>
            </w:r>
            <w:r w:rsidRPr="00CA51A4">
              <w:rPr>
                <w:rFonts w:eastAsia="宋体" w:cs="宋体" w:hint="eastAsia"/>
                <w:spacing w:val="0"/>
                <w:kern w:val="0"/>
                <w:sz w:val="21"/>
                <w:szCs w:val="21"/>
              </w:rPr>
              <w:t>、</w:t>
            </w:r>
            <w:r w:rsidRPr="00CA51A4">
              <w:rPr>
                <w:rFonts w:eastAsia="宋体" w:cs="宋体"/>
                <w:spacing w:val="0"/>
                <w:kern w:val="0"/>
                <w:sz w:val="21"/>
                <w:szCs w:val="21"/>
              </w:rPr>
              <w:t>ISO14000</w:t>
            </w:r>
            <w:r w:rsidRPr="00CA51A4">
              <w:rPr>
                <w:rFonts w:eastAsia="宋体" w:cs="宋体" w:hint="eastAsia"/>
                <w:spacing w:val="0"/>
                <w:kern w:val="0"/>
                <w:sz w:val="21"/>
                <w:szCs w:val="21"/>
              </w:rPr>
              <w:t>认证。</w:t>
            </w:r>
          </w:p>
        </w:tc>
        <w:tc>
          <w:tcPr>
            <w:tcW w:w="1154" w:type="dxa"/>
            <w:tcBorders>
              <w:top w:val="single" w:sz="4" w:space="0" w:color="auto"/>
              <w:left w:val="nil"/>
              <w:bottom w:val="single" w:sz="4" w:space="0" w:color="auto"/>
              <w:right w:val="single" w:sz="4" w:space="0" w:color="auto"/>
            </w:tcBorders>
            <w:vAlign w:val="center"/>
          </w:tcPr>
          <w:p w14:paraId="457680CD" w14:textId="77777777" w:rsidR="007F4FC3" w:rsidRPr="00CA51A4" w:rsidRDefault="007F4FC3"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30%</w:t>
            </w:r>
          </w:p>
        </w:tc>
      </w:tr>
      <w:tr w:rsidR="007F4FC3" w:rsidRPr="00CA51A4" w14:paraId="337FA4E8" w14:textId="77777777" w:rsidTr="00E85007">
        <w:trPr>
          <w:trHeight w:val="480"/>
          <w:jc w:val="center"/>
        </w:trPr>
        <w:tc>
          <w:tcPr>
            <w:tcW w:w="1008" w:type="dxa"/>
            <w:vMerge/>
            <w:tcBorders>
              <w:left w:val="single" w:sz="4" w:space="0" w:color="auto"/>
              <w:right w:val="single" w:sz="4" w:space="0" w:color="auto"/>
            </w:tcBorders>
            <w:vAlign w:val="center"/>
          </w:tcPr>
          <w:p w14:paraId="758596DD" w14:textId="77777777" w:rsidR="007F4FC3" w:rsidRPr="00CA51A4" w:rsidRDefault="007F4FC3" w:rsidP="00C94045">
            <w:pPr>
              <w:widowControl/>
              <w:autoSpaceDE/>
              <w:autoSpaceDN/>
              <w:adjustRightInd/>
              <w:snapToGrid/>
              <w:spacing w:line="300" w:lineRule="exact"/>
              <w:jc w:val="left"/>
              <w:rPr>
                <w:rFonts w:eastAsia="宋体" w:cs="宋体" w:hint="eastAsia"/>
                <w:b/>
                <w:bCs/>
                <w:spacing w:val="0"/>
                <w:kern w:val="0"/>
                <w:sz w:val="21"/>
                <w:szCs w:val="21"/>
              </w:rPr>
            </w:pPr>
          </w:p>
        </w:tc>
        <w:tc>
          <w:tcPr>
            <w:tcW w:w="708" w:type="dxa"/>
            <w:tcBorders>
              <w:top w:val="nil"/>
              <w:left w:val="single" w:sz="4" w:space="0" w:color="auto"/>
              <w:bottom w:val="single" w:sz="4" w:space="0" w:color="auto"/>
              <w:right w:val="single" w:sz="4" w:space="0" w:color="auto"/>
            </w:tcBorders>
            <w:shd w:val="clear" w:color="auto" w:fill="auto"/>
            <w:vAlign w:val="center"/>
          </w:tcPr>
          <w:p w14:paraId="20F99D3D" w14:textId="77777777" w:rsidR="007F4FC3" w:rsidRPr="00CA51A4" w:rsidRDefault="007F4FC3"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3.3</w:t>
            </w:r>
          </w:p>
        </w:tc>
        <w:tc>
          <w:tcPr>
            <w:tcW w:w="3202" w:type="dxa"/>
            <w:tcBorders>
              <w:top w:val="nil"/>
              <w:left w:val="nil"/>
              <w:bottom w:val="single" w:sz="4" w:space="0" w:color="auto"/>
              <w:right w:val="single" w:sz="4" w:space="0" w:color="auto"/>
            </w:tcBorders>
            <w:shd w:val="clear" w:color="auto" w:fill="auto"/>
            <w:vAlign w:val="center"/>
          </w:tcPr>
          <w:p w14:paraId="2311F7DE" w14:textId="77777777" w:rsidR="007F4FC3" w:rsidRPr="00CA51A4" w:rsidRDefault="007F4FC3"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ascii="Calibri" w:eastAsia="宋体" w:hAnsi="Calibri" w:hint="eastAsia"/>
                <w:spacing w:val="0"/>
                <w:sz w:val="21"/>
                <w:szCs w:val="21"/>
              </w:rPr>
              <w:t>废旧电机、废</w:t>
            </w:r>
            <w:r w:rsidR="00472DEA">
              <w:rPr>
                <w:rFonts w:ascii="Calibri" w:eastAsia="宋体" w:hAnsi="Calibri" w:hint="eastAsia"/>
                <w:spacing w:val="0"/>
                <w:sz w:val="21"/>
                <w:szCs w:val="21"/>
              </w:rPr>
              <w:t>旧电线电缆、废铝制易拉罐、报废汽车、报废摩托车、报废船舶、废旧电器电子产</w:t>
            </w:r>
            <w:r w:rsidR="00472DEA">
              <w:rPr>
                <w:rFonts w:ascii="Calibri" w:eastAsia="宋体" w:hAnsi="Calibri" w:hint="eastAsia"/>
                <w:spacing w:val="0"/>
                <w:sz w:val="21"/>
                <w:szCs w:val="21"/>
              </w:rPr>
              <w:lastRenderedPageBreak/>
              <w:t>品、废旧</w:t>
            </w:r>
            <w:r w:rsidRPr="00CA51A4">
              <w:rPr>
                <w:rFonts w:ascii="Calibri" w:eastAsia="宋体" w:hAnsi="Calibri" w:hint="eastAsia"/>
                <w:spacing w:val="0"/>
                <w:sz w:val="21"/>
                <w:szCs w:val="21"/>
              </w:rPr>
              <w:t>太阳能光伏器件、废旧灯泡（管），及其拆解物</w:t>
            </w:r>
          </w:p>
        </w:tc>
        <w:tc>
          <w:tcPr>
            <w:tcW w:w="3177" w:type="dxa"/>
            <w:tcBorders>
              <w:top w:val="nil"/>
              <w:left w:val="nil"/>
              <w:bottom w:val="single" w:sz="4" w:space="0" w:color="auto"/>
              <w:right w:val="single" w:sz="4" w:space="0" w:color="auto"/>
            </w:tcBorders>
            <w:shd w:val="clear" w:color="auto" w:fill="auto"/>
            <w:vAlign w:val="center"/>
          </w:tcPr>
          <w:p w14:paraId="035EB6CD" w14:textId="77777777" w:rsidR="00456610" w:rsidRDefault="007F4FC3">
            <w:pPr>
              <w:widowControl/>
              <w:autoSpaceDE/>
              <w:autoSpaceDN/>
              <w:adjustRightInd/>
              <w:snapToGrid/>
              <w:spacing w:line="300" w:lineRule="exact"/>
              <w:jc w:val="left"/>
              <w:rPr>
                <w:rFonts w:eastAsia="宋体" w:cs="宋体" w:hint="eastAsia"/>
                <w:spacing w:val="0"/>
                <w:kern w:val="0"/>
                <w:sz w:val="21"/>
                <w:szCs w:val="21"/>
              </w:rPr>
            </w:pPr>
            <w:r w:rsidRPr="00CA51A4">
              <w:rPr>
                <w:rFonts w:ascii="Calibri" w:eastAsia="宋体" w:hAnsi="Calibri" w:hint="eastAsia"/>
                <w:spacing w:val="0"/>
                <w:sz w:val="21"/>
                <w:szCs w:val="21"/>
              </w:rPr>
              <w:lastRenderedPageBreak/>
              <w:t>经冶炼、提纯生产的金属及合金（不包括铁及铁合金）</w:t>
            </w:r>
          </w:p>
        </w:tc>
        <w:tc>
          <w:tcPr>
            <w:tcW w:w="4618" w:type="dxa"/>
            <w:tcBorders>
              <w:top w:val="nil"/>
              <w:left w:val="nil"/>
              <w:bottom w:val="single" w:sz="4" w:space="0" w:color="auto"/>
              <w:right w:val="single" w:sz="4" w:space="0" w:color="auto"/>
            </w:tcBorders>
            <w:shd w:val="clear" w:color="auto" w:fill="auto"/>
            <w:vAlign w:val="center"/>
          </w:tcPr>
          <w:p w14:paraId="63977DF5" w14:textId="77777777" w:rsidR="007F4FC3" w:rsidRPr="00CA51A4" w:rsidRDefault="007F4FC3" w:rsidP="004D1381">
            <w:pPr>
              <w:widowControl/>
              <w:autoSpaceDE/>
              <w:autoSpaceDN/>
              <w:adjustRightInd/>
              <w:snapToGrid/>
              <w:spacing w:line="300" w:lineRule="exact"/>
              <w:jc w:val="left"/>
              <w:rPr>
                <w:rFonts w:ascii="Calibri" w:eastAsia="宋体" w:hAnsi="Calibri"/>
                <w:spacing w:val="0"/>
                <w:sz w:val="21"/>
                <w:szCs w:val="21"/>
              </w:rPr>
            </w:pPr>
            <w:r w:rsidRPr="00CA51A4">
              <w:rPr>
                <w:rFonts w:ascii="Calibri" w:eastAsia="宋体" w:hAnsi="Calibri" w:hint="eastAsia"/>
                <w:spacing w:val="0"/>
                <w:sz w:val="21"/>
                <w:szCs w:val="21"/>
              </w:rPr>
              <w:t>1.</w:t>
            </w:r>
            <w:r w:rsidRPr="00CA51A4">
              <w:rPr>
                <w:rFonts w:ascii="Calibri" w:eastAsia="宋体" w:hAnsi="Calibri" w:hint="eastAsia"/>
                <w:spacing w:val="0"/>
                <w:sz w:val="21"/>
                <w:szCs w:val="21"/>
              </w:rPr>
              <w:t>产品原料</w:t>
            </w:r>
            <w:r w:rsidRPr="00CA51A4">
              <w:rPr>
                <w:rFonts w:ascii="Calibri" w:eastAsia="宋体" w:hAnsi="Calibri"/>
                <w:spacing w:val="0"/>
                <w:sz w:val="21"/>
                <w:szCs w:val="21"/>
              </w:rPr>
              <w:t>70%</w:t>
            </w:r>
            <w:r w:rsidRPr="00CA51A4">
              <w:rPr>
                <w:rFonts w:ascii="Calibri" w:eastAsia="宋体" w:hAnsi="Calibri" w:hint="eastAsia"/>
                <w:spacing w:val="0"/>
                <w:sz w:val="21"/>
                <w:szCs w:val="21"/>
              </w:rPr>
              <w:t>来自所列资源；</w:t>
            </w:r>
          </w:p>
          <w:p w14:paraId="45C815A4" w14:textId="77777777" w:rsidR="007F4FC3" w:rsidRPr="006915D4" w:rsidRDefault="007F4FC3" w:rsidP="008B0028">
            <w:pPr>
              <w:widowControl/>
              <w:autoSpaceDE/>
              <w:autoSpaceDN/>
              <w:adjustRightInd/>
              <w:snapToGrid/>
              <w:spacing w:line="300" w:lineRule="exact"/>
              <w:jc w:val="left"/>
              <w:rPr>
                <w:rFonts w:ascii="Calibri" w:eastAsia="宋体" w:hAnsi="Calibri"/>
                <w:spacing w:val="0"/>
                <w:sz w:val="21"/>
                <w:szCs w:val="21"/>
              </w:rPr>
            </w:pPr>
            <w:r w:rsidRPr="00CA51A4">
              <w:rPr>
                <w:rFonts w:ascii="Calibri" w:eastAsia="宋体" w:hAnsi="Calibri" w:hint="eastAsia"/>
                <w:spacing w:val="0"/>
                <w:sz w:val="21"/>
                <w:szCs w:val="21"/>
              </w:rPr>
              <w:t>2.</w:t>
            </w:r>
            <w:r w:rsidRPr="00CA51A4">
              <w:rPr>
                <w:rFonts w:ascii="Calibri" w:eastAsia="宋体" w:hAnsi="Calibri" w:hint="eastAsia"/>
                <w:spacing w:val="0"/>
                <w:sz w:val="21"/>
                <w:szCs w:val="21"/>
              </w:rPr>
              <w:t>法律、法规或规章对相关废旧产品拆解规定了资质条件的，</w:t>
            </w:r>
            <w:r w:rsidR="00267546">
              <w:rPr>
                <w:rFonts w:ascii="Calibri" w:eastAsia="宋体" w:hAnsi="Calibri" w:hint="eastAsia"/>
                <w:spacing w:val="0"/>
                <w:sz w:val="21"/>
                <w:szCs w:val="21"/>
              </w:rPr>
              <w:t>纳税人</w:t>
            </w:r>
            <w:r w:rsidRPr="00CA51A4">
              <w:rPr>
                <w:rFonts w:ascii="Calibri" w:eastAsia="宋体" w:hAnsi="Calibri" w:hint="eastAsia"/>
                <w:spacing w:val="0"/>
                <w:sz w:val="21"/>
                <w:szCs w:val="21"/>
              </w:rPr>
              <w:t>应当取得相应的资质</w:t>
            </w:r>
            <w:r w:rsidR="006915D4">
              <w:rPr>
                <w:rFonts w:ascii="Calibri" w:eastAsia="宋体" w:hAnsi="Calibri" w:hint="eastAsia"/>
                <w:spacing w:val="0"/>
                <w:sz w:val="21"/>
                <w:szCs w:val="21"/>
              </w:rPr>
              <w:t>。</w:t>
            </w:r>
          </w:p>
        </w:tc>
        <w:tc>
          <w:tcPr>
            <w:tcW w:w="1154" w:type="dxa"/>
            <w:tcBorders>
              <w:top w:val="single" w:sz="4" w:space="0" w:color="auto"/>
              <w:left w:val="nil"/>
              <w:bottom w:val="single" w:sz="4" w:space="0" w:color="auto"/>
              <w:right w:val="single" w:sz="4" w:space="0" w:color="auto"/>
            </w:tcBorders>
            <w:vAlign w:val="center"/>
          </w:tcPr>
          <w:p w14:paraId="27F3152A" w14:textId="77777777" w:rsidR="007F4FC3" w:rsidRPr="00CA51A4" w:rsidRDefault="007F4FC3"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30%</w:t>
            </w:r>
          </w:p>
        </w:tc>
      </w:tr>
      <w:tr w:rsidR="007F4FC3" w:rsidRPr="00034DBD" w14:paraId="2AECE786" w14:textId="77777777" w:rsidTr="00E85007">
        <w:trPr>
          <w:trHeight w:val="720"/>
          <w:jc w:val="center"/>
        </w:trPr>
        <w:tc>
          <w:tcPr>
            <w:tcW w:w="1008" w:type="dxa"/>
            <w:vMerge/>
            <w:tcBorders>
              <w:left w:val="single" w:sz="4" w:space="0" w:color="auto"/>
              <w:right w:val="single" w:sz="4" w:space="0" w:color="auto"/>
            </w:tcBorders>
            <w:vAlign w:val="center"/>
          </w:tcPr>
          <w:p w14:paraId="42E6180C" w14:textId="77777777" w:rsidR="007F4FC3" w:rsidRPr="00CA51A4" w:rsidRDefault="007F4FC3" w:rsidP="00C94045">
            <w:pPr>
              <w:widowControl/>
              <w:autoSpaceDE/>
              <w:autoSpaceDN/>
              <w:adjustRightInd/>
              <w:snapToGrid/>
              <w:spacing w:line="300" w:lineRule="exact"/>
              <w:jc w:val="left"/>
              <w:rPr>
                <w:rFonts w:eastAsia="宋体" w:cs="宋体" w:hint="eastAsia"/>
                <w:b/>
                <w:bCs/>
                <w:spacing w:val="0"/>
                <w:kern w:val="0"/>
                <w:sz w:val="21"/>
                <w:szCs w:val="21"/>
              </w:rPr>
            </w:pPr>
          </w:p>
        </w:tc>
        <w:tc>
          <w:tcPr>
            <w:tcW w:w="708" w:type="dxa"/>
            <w:tcBorders>
              <w:top w:val="nil"/>
              <w:left w:val="single" w:sz="4" w:space="0" w:color="auto"/>
              <w:bottom w:val="single" w:sz="4" w:space="0" w:color="auto"/>
              <w:right w:val="single" w:sz="4" w:space="0" w:color="auto"/>
            </w:tcBorders>
            <w:shd w:val="clear" w:color="auto" w:fill="auto"/>
            <w:vAlign w:val="center"/>
          </w:tcPr>
          <w:p w14:paraId="10354DF1" w14:textId="77777777" w:rsidR="007F4FC3" w:rsidRPr="00CA51A4" w:rsidRDefault="007F4FC3"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3.4</w:t>
            </w:r>
          </w:p>
        </w:tc>
        <w:tc>
          <w:tcPr>
            <w:tcW w:w="3202" w:type="dxa"/>
            <w:tcBorders>
              <w:top w:val="single" w:sz="4" w:space="0" w:color="auto"/>
              <w:left w:val="single" w:sz="4" w:space="0" w:color="auto"/>
              <w:bottom w:val="single" w:sz="4" w:space="0" w:color="auto"/>
              <w:right w:val="single" w:sz="4" w:space="0" w:color="auto"/>
            </w:tcBorders>
            <w:shd w:val="clear" w:color="auto" w:fill="auto"/>
            <w:vAlign w:val="center"/>
          </w:tcPr>
          <w:p w14:paraId="67FBD843" w14:textId="77777777" w:rsidR="007F4FC3" w:rsidRPr="00CA51A4" w:rsidRDefault="007F4FC3"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ascii="Calibri" w:eastAsia="宋体" w:hAnsi="Calibri" w:hint="eastAsia"/>
                <w:spacing w:val="0"/>
                <w:sz w:val="21"/>
                <w:szCs w:val="21"/>
              </w:rPr>
              <w:t>废催化剂、电解废弃物、电镀废弃物、废</w:t>
            </w:r>
            <w:r w:rsidR="00472DEA">
              <w:rPr>
                <w:rFonts w:ascii="Calibri" w:eastAsia="宋体" w:hAnsi="Calibri" w:hint="eastAsia"/>
                <w:spacing w:val="0"/>
                <w:sz w:val="21"/>
                <w:szCs w:val="21"/>
              </w:rPr>
              <w:t>旧</w:t>
            </w:r>
            <w:r w:rsidRPr="00CA51A4">
              <w:rPr>
                <w:rFonts w:ascii="Calibri" w:eastAsia="宋体" w:hAnsi="Calibri" w:hint="eastAsia"/>
                <w:spacing w:val="0"/>
                <w:sz w:val="21"/>
                <w:szCs w:val="21"/>
              </w:rPr>
              <w:t>线路板、烟尘灰、湿法泥、</w:t>
            </w:r>
            <w:r w:rsidRPr="00034DBD">
              <w:rPr>
                <w:rFonts w:ascii="Calibri" w:eastAsia="宋体" w:hAnsi="Calibri" w:hint="eastAsia"/>
                <w:spacing w:val="0"/>
                <w:sz w:val="21"/>
                <w:szCs w:val="21"/>
                <w:highlight w:val="yellow"/>
                <w:rPrChange w:id="25" w:author="6666666 666666" w:date="2025-07-14T15:59:00Z">
                  <w:rPr>
                    <w:rFonts w:ascii="Calibri" w:eastAsia="宋体" w:hAnsi="Calibri" w:hint="eastAsia"/>
                    <w:spacing w:val="0"/>
                    <w:sz w:val="21"/>
                    <w:szCs w:val="21"/>
                  </w:rPr>
                </w:rPrChange>
              </w:rPr>
              <w:t>熔炼渣</w:t>
            </w:r>
            <w:r w:rsidRPr="00CA51A4">
              <w:rPr>
                <w:rFonts w:ascii="Calibri" w:eastAsia="宋体" w:hAnsi="Calibri" w:hint="eastAsia"/>
                <w:spacing w:val="0"/>
                <w:sz w:val="21"/>
                <w:szCs w:val="21"/>
              </w:rPr>
              <w:t>、线路板蚀刻废液、锡箔纸灰</w:t>
            </w:r>
          </w:p>
        </w:tc>
        <w:tc>
          <w:tcPr>
            <w:tcW w:w="3177" w:type="dxa"/>
            <w:tcBorders>
              <w:top w:val="single" w:sz="4" w:space="0" w:color="auto"/>
              <w:left w:val="single" w:sz="4" w:space="0" w:color="auto"/>
              <w:bottom w:val="single" w:sz="4" w:space="0" w:color="auto"/>
              <w:right w:val="single" w:sz="4" w:space="0" w:color="auto"/>
            </w:tcBorders>
            <w:shd w:val="clear" w:color="auto" w:fill="auto"/>
            <w:vAlign w:val="center"/>
          </w:tcPr>
          <w:p w14:paraId="43A467A5" w14:textId="77777777" w:rsidR="007F4FC3" w:rsidRPr="00CA51A4" w:rsidRDefault="007F4FC3"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ascii="Calibri" w:eastAsia="宋体" w:hAnsi="Calibri" w:hint="eastAsia"/>
                <w:spacing w:val="0"/>
                <w:sz w:val="21"/>
                <w:szCs w:val="21"/>
              </w:rPr>
              <w:t>经冶炼、提纯或化合生产的金属、合金及金属化合物</w:t>
            </w:r>
            <w:r w:rsidR="006915D4" w:rsidRPr="006915D4">
              <w:rPr>
                <w:rFonts w:ascii="Calibri" w:eastAsia="宋体" w:hAnsi="Calibri" w:hint="eastAsia"/>
                <w:spacing w:val="0"/>
                <w:sz w:val="21"/>
                <w:szCs w:val="21"/>
              </w:rPr>
              <w:t>（不包括铁及铁合金）</w:t>
            </w:r>
            <w:r w:rsidRPr="00CA51A4">
              <w:rPr>
                <w:rFonts w:ascii="Calibri" w:eastAsia="宋体" w:hAnsi="Calibri" w:hint="eastAsia"/>
                <w:spacing w:val="0"/>
                <w:sz w:val="21"/>
                <w:szCs w:val="21"/>
              </w:rPr>
              <w:t>，冰晶石</w:t>
            </w: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1528EE99" w14:textId="77777777" w:rsidR="007F4FC3" w:rsidRPr="00CA51A4" w:rsidRDefault="007F4FC3"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ascii="Calibri" w:eastAsia="宋体" w:hAnsi="Calibri" w:hint="eastAsia"/>
                <w:spacing w:val="0"/>
                <w:sz w:val="21"/>
                <w:szCs w:val="21"/>
              </w:rPr>
              <w:t>1.</w:t>
            </w:r>
            <w:r w:rsidRPr="00CA51A4">
              <w:rPr>
                <w:rFonts w:ascii="Calibri" w:eastAsia="宋体" w:hAnsi="Calibri" w:hint="eastAsia"/>
                <w:spacing w:val="0"/>
                <w:sz w:val="21"/>
                <w:szCs w:val="21"/>
              </w:rPr>
              <w:t>产品原料</w:t>
            </w:r>
            <w:r w:rsidRPr="00CA51A4">
              <w:rPr>
                <w:rFonts w:ascii="Calibri" w:eastAsia="宋体" w:hAnsi="Calibri" w:hint="eastAsia"/>
                <w:spacing w:val="0"/>
                <w:sz w:val="21"/>
                <w:szCs w:val="21"/>
              </w:rPr>
              <w:t>70%</w:t>
            </w:r>
            <w:r w:rsidRPr="00CA51A4">
              <w:rPr>
                <w:rFonts w:ascii="Calibri" w:eastAsia="宋体" w:hAnsi="Calibri" w:hint="eastAsia"/>
                <w:spacing w:val="0"/>
                <w:sz w:val="21"/>
                <w:szCs w:val="21"/>
              </w:rPr>
              <w:t>来自所列资源；</w:t>
            </w:r>
            <w:r w:rsidRPr="00CA51A4">
              <w:rPr>
                <w:rFonts w:ascii="Calibri" w:eastAsia="宋体" w:hAnsi="Calibri" w:hint="eastAsia"/>
                <w:spacing w:val="0"/>
                <w:sz w:val="21"/>
                <w:szCs w:val="21"/>
              </w:rPr>
              <w:br/>
              <w:t>2.</w:t>
            </w:r>
            <w:r w:rsidR="00267546">
              <w:rPr>
                <w:rFonts w:eastAsia="宋体" w:cs="宋体" w:hint="eastAsia"/>
                <w:spacing w:val="0"/>
                <w:kern w:val="0"/>
                <w:sz w:val="21"/>
                <w:szCs w:val="21"/>
              </w:rPr>
              <w:t>纳税人</w:t>
            </w:r>
            <w:r w:rsidRPr="00CA51A4">
              <w:rPr>
                <w:rFonts w:eastAsia="宋体" w:cs="宋体" w:hint="eastAsia"/>
                <w:spacing w:val="0"/>
                <w:kern w:val="0"/>
                <w:sz w:val="21"/>
                <w:szCs w:val="21"/>
              </w:rPr>
              <w:t>必须通过</w:t>
            </w:r>
            <w:r w:rsidRPr="00CA51A4">
              <w:rPr>
                <w:rFonts w:eastAsia="宋体" w:cs="宋体"/>
                <w:spacing w:val="0"/>
                <w:kern w:val="0"/>
                <w:sz w:val="21"/>
                <w:szCs w:val="21"/>
              </w:rPr>
              <w:t>ISO9000</w:t>
            </w:r>
            <w:r w:rsidRPr="00CA51A4">
              <w:rPr>
                <w:rFonts w:eastAsia="宋体" w:cs="宋体" w:hint="eastAsia"/>
                <w:spacing w:val="0"/>
                <w:kern w:val="0"/>
                <w:sz w:val="21"/>
                <w:szCs w:val="21"/>
              </w:rPr>
              <w:t>、</w:t>
            </w:r>
            <w:r w:rsidRPr="00CA51A4">
              <w:rPr>
                <w:rFonts w:eastAsia="宋体" w:cs="宋体"/>
                <w:spacing w:val="0"/>
                <w:kern w:val="0"/>
                <w:sz w:val="21"/>
                <w:szCs w:val="21"/>
              </w:rPr>
              <w:t>ISO14000</w:t>
            </w:r>
            <w:r w:rsidRPr="00CA51A4">
              <w:rPr>
                <w:rFonts w:eastAsia="宋体" w:cs="宋体" w:hint="eastAsia"/>
                <w:spacing w:val="0"/>
                <w:kern w:val="0"/>
                <w:sz w:val="21"/>
                <w:szCs w:val="21"/>
              </w:rPr>
              <w:t>认证。</w:t>
            </w:r>
          </w:p>
        </w:tc>
        <w:tc>
          <w:tcPr>
            <w:tcW w:w="1154" w:type="dxa"/>
            <w:tcBorders>
              <w:top w:val="single" w:sz="4" w:space="0" w:color="auto"/>
              <w:left w:val="single" w:sz="4" w:space="0" w:color="auto"/>
              <w:bottom w:val="single" w:sz="4" w:space="0" w:color="auto"/>
              <w:right w:val="single" w:sz="4" w:space="0" w:color="auto"/>
            </w:tcBorders>
            <w:vAlign w:val="center"/>
          </w:tcPr>
          <w:p w14:paraId="5E562C43" w14:textId="77777777" w:rsidR="007F4FC3" w:rsidRPr="00034DBD" w:rsidRDefault="007F4FC3" w:rsidP="00C94045">
            <w:pPr>
              <w:widowControl/>
              <w:autoSpaceDE/>
              <w:autoSpaceDN/>
              <w:adjustRightInd/>
              <w:snapToGrid/>
              <w:spacing w:line="300" w:lineRule="exact"/>
              <w:jc w:val="center"/>
              <w:rPr>
                <w:rFonts w:eastAsia="宋体" w:cs="宋体" w:hint="eastAsia"/>
                <w:b/>
                <w:spacing w:val="0"/>
                <w:kern w:val="0"/>
                <w:sz w:val="21"/>
                <w:szCs w:val="21"/>
                <w:highlight w:val="yellow"/>
                <w:rPrChange w:id="26" w:author="6666666 666666" w:date="2025-07-14T15:59:00Z">
                  <w:rPr>
                    <w:rFonts w:eastAsia="宋体" w:cs="宋体" w:hint="eastAsia"/>
                    <w:b/>
                    <w:spacing w:val="0"/>
                    <w:kern w:val="0"/>
                    <w:sz w:val="21"/>
                    <w:szCs w:val="21"/>
                  </w:rPr>
                </w:rPrChange>
              </w:rPr>
            </w:pPr>
            <w:r w:rsidRPr="00034DBD">
              <w:rPr>
                <w:rFonts w:eastAsia="宋体" w:cs="宋体"/>
                <w:spacing w:val="0"/>
                <w:kern w:val="0"/>
                <w:sz w:val="21"/>
                <w:szCs w:val="21"/>
                <w:highlight w:val="yellow"/>
                <w:rPrChange w:id="27" w:author="6666666 666666" w:date="2025-07-14T15:59:00Z">
                  <w:rPr>
                    <w:rFonts w:eastAsia="宋体" w:cs="宋体"/>
                    <w:spacing w:val="0"/>
                    <w:kern w:val="0"/>
                    <w:sz w:val="21"/>
                    <w:szCs w:val="21"/>
                  </w:rPr>
                </w:rPrChange>
              </w:rPr>
              <w:t>30%</w:t>
            </w:r>
          </w:p>
        </w:tc>
      </w:tr>
      <w:tr w:rsidR="006915D4" w:rsidRPr="00CA51A4" w14:paraId="7EA06826" w14:textId="77777777" w:rsidTr="00E85007">
        <w:trPr>
          <w:trHeight w:val="720"/>
          <w:jc w:val="center"/>
        </w:trPr>
        <w:tc>
          <w:tcPr>
            <w:tcW w:w="1008" w:type="dxa"/>
            <w:vMerge/>
            <w:tcBorders>
              <w:left w:val="single" w:sz="4" w:space="0" w:color="auto"/>
              <w:right w:val="single" w:sz="4" w:space="0" w:color="auto"/>
            </w:tcBorders>
            <w:vAlign w:val="center"/>
          </w:tcPr>
          <w:p w14:paraId="5D7AC9B5" w14:textId="77777777" w:rsidR="006915D4" w:rsidRPr="00CA51A4" w:rsidRDefault="006915D4" w:rsidP="00C94045">
            <w:pPr>
              <w:widowControl/>
              <w:autoSpaceDE/>
              <w:autoSpaceDN/>
              <w:adjustRightInd/>
              <w:snapToGrid/>
              <w:spacing w:line="300" w:lineRule="exact"/>
              <w:jc w:val="left"/>
              <w:rPr>
                <w:rFonts w:eastAsia="宋体" w:cs="宋体" w:hint="eastAsia"/>
                <w:b/>
                <w:bCs/>
                <w:spacing w:val="0"/>
                <w:kern w:val="0"/>
                <w:sz w:val="21"/>
                <w:szCs w:val="21"/>
              </w:rPr>
            </w:pP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A991047" w14:textId="77777777" w:rsidR="00456610" w:rsidRPr="00456610" w:rsidRDefault="001919DD">
            <w:pPr>
              <w:widowControl/>
              <w:autoSpaceDE/>
              <w:autoSpaceDN/>
              <w:adjustRightInd/>
              <w:snapToGrid/>
              <w:spacing w:line="300" w:lineRule="exact"/>
              <w:jc w:val="center"/>
              <w:rPr>
                <w:rFonts w:ascii="Calibri" w:eastAsia="宋体" w:hAnsi="Calibri"/>
                <w:spacing w:val="0"/>
                <w:sz w:val="21"/>
                <w:szCs w:val="21"/>
              </w:rPr>
            </w:pPr>
            <w:r>
              <w:rPr>
                <w:rFonts w:eastAsia="宋体" w:cs="宋体"/>
                <w:spacing w:val="0"/>
                <w:kern w:val="0"/>
                <w:sz w:val="21"/>
                <w:szCs w:val="21"/>
              </w:rPr>
              <w:t>3.5</w:t>
            </w:r>
          </w:p>
        </w:tc>
        <w:tc>
          <w:tcPr>
            <w:tcW w:w="3202" w:type="dxa"/>
            <w:tcBorders>
              <w:top w:val="single" w:sz="4" w:space="0" w:color="auto"/>
              <w:left w:val="single" w:sz="4" w:space="0" w:color="auto"/>
              <w:bottom w:val="single" w:sz="4" w:space="0" w:color="auto"/>
              <w:right w:val="single" w:sz="4" w:space="0" w:color="auto"/>
            </w:tcBorders>
            <w:shd w:val="clear" w:color="auto" w:fill="auto"/>
            <w:vAlign w:val="center"/>
          </w:tcPr>
          <w:p w14:paraId="6D12405E" w14:textId="77777777" w:rsidR="00CD5C6C" w:rsidRDefault="00EB7FFC">
            <w:pPr>
              <w:widowControl/>
              <w:autoSpaceDE/>
              <w:autoSpaceDN/>
              <w:adjustRightInd/>
              <w:snapToGrid/>
              <w:spacing w:line="300" w:lineRule="exact"/>
              <w:rPr>
                <w:rFonts w:ascii="Calibri" w:eastAsia="宋体" w:hAnsi="Calibri"/>
                <w:spacing w:val="0"/>
                <w:sz w:val="21"/>
                <w:szCs w:val="21"/>
              </w:rPr>
            </w:pPr>
            <w:r>
              <w:rPr>
                <w:rFonts w:ascii="Calibri" w:eastAsia="宋体" w:hAnsi="Calibri" w:hint="eastAsia"/>
                <w:spacing w:val="0"/>
                <w:sz w:val="21"/>
                <w:szCs w:val="21"/>
              </w:rPr>
              <w:t>报废汽车、报废摩托车、报废船舶、</w:t>
            </w:r>
            <w:r w:rsidR="00A829FE" w:rsidRPr="004B420D">
              <w:rPr>
                <w:rFonts w:ascii="Calibri" w:eastAsia="宋体" w:hAnsi="Calibri" w:hint="eastAsia"/>
                <w:spacing w:val="0"/>
                <w:sz w:val="21"/>
                <w:szCs w:val="21"/>
              </w:rPr>
              <w:t>废旧电器电子产品、</w:t>
            </w:r>
            <w:r w:rsidR="003A35D0" w:rsidRPr="003A35D0">
              <w:rPr>
                <w:rFonts w:ascii="Calibri" w:eastAsia="宋体" w:hAnsi="Calibri" w:hint="eastAsia"/>
                <w:spacing w:val="0"/>
                <w:sz w:val="21"/>
                <w:szCs w:val="21"/>
              </w:rPr>
              <w:t>废旧农机具、</w:t>
            </w:r>
            <w:r w:rsidR="00A829FE">
              <w:rPr>
                <w:rFonts w:ascii="Calibri" w:eastAsia="宋体" w:hAnsi="Calibri" w:hint="eastAsia"/>
                <w:spacing w:val="0"/>
                <w:sz w:val="21"/>
                <w:szCs w:val="21"/>
              </w:rPr>
              <w:t>报废机器设备、</w:t>
            </w:r>
            <w:r w:rsidR="003A35D0" w:rsidRPr="003A35D0">
              <w:rPr>
                <w:rFonts w:ascii="Calibri" w:eastAsia="宋体" w:hAnsi="Calibri" w:hint="eastAsia"/>
                <w:spacing w:val="0"/>
                <w:sz w:val="21"/>
                <w:szCs w:val="21"/>
              </w:rPr>
              <w:t>废旧生活用品、工业边角余料</w:t>
            </w:r>
            <w:r>
              <w:rPr>
                <w:rFonts w:ascii="Calibri" w:eastAsia="宋体" w:hAnsi="Calibri" w:hint="eastAsia"/>
                <w:spacing w:val="0"/>
                <w:sz w:val="21"/>
                <w:szCs w:val="21"/>
              </w:rPr>
              <w:t>、建筑</w:t>
            </w:r>
            <w:r w:rsidR="003A35D0" w:rsidRPr="003A35D0">
              <w:rPr>
                <w:rFonts w:ascii="Calibri" w:eastAsia="宋体" w:hAnsi="Calibri" w:hint="eastAsia"/>
                <w:spacing w:val="0"/>
                <w:sz w:val="21"/>
                <w:szCs w:val="21"/>
              </w:rPr>
              <w:t>拆解物</w:t>
            </w:r>
            <w:r w:rsidR="00476D89">
              <w:rPr>
                <w:rFonts w:ascii="Calibri" w:eastAsia="宋体" w:hAnsi="Calibri" w:hint="eastAsia"/>
                <w:spacing w:val="0"/>
                <w:sz w:val="21"/>
                <w:szCs w:val="21"/>
              </w:rPr>
              <w:t>等</w:t>
            </w:r>
            <w:r w:rsidR="003A35D0" w:rsidRPr="003A35D0">
              <w:rPr>
                <w:rFonts w:ascii="Calibri" w:eastAsia="宋体" w:hAnsi="Calibri" w:hint="eastAsia"/>
                <w:spacing w:val="0"/>
                <w:sz w:val="21"/>
                <w:szCs w:val="21"/>
              </w:rPr>
              <w:t>产生或拆解</w:t>
            </w:r>
            <w:r w:rsidR="00047C62">
              <w:rPr>
                <w:rFonts w:ascii="Calibri" w:eastAsia="宋体" w:hAnsi="Calibri" w:hint="eastAsia"/>
                <w:spacing w:val="0"/>
                <w:sz w:val="21"/>
                <w:szCs w:val="21"/>
              </w:rPr>
              <w:t>出来</w:t>
            </w:r>
            <w:r w:rsidR="003A35D0" w:rsidRPr="003A35D0">
              <w:rPr>
                <w:rFonts w:ascii="Calibri" w:eastAsia="宋体" w:hAnsi="Calibri" w:hint="eastAsia"/>
                <w:spacing w:val="0"/>
                <w:sz w:val="21"/>
                <w:szCs w:val="21"/>
              </w:rPr>
              <w:t>的废钢铁</w:t>
            </w:r>
          </w:p>
        </w:tc>
        <w:tc>
          <w:tcPr>
            <w:tcW w:w="3177" w:type="dxa"/>
            <w:tcBorders>
              <w:top w:val="single" w:sz="4" w:space="0" w:color="auto"/>
              <w:left w:val="single" w:sz="4" w:space="0" w:color="auto"/>
              <w:bottom w:val="single" w:sz="4" w:space="0" w:color="auto"/>
              <w:right w:val="single" w:sz="4" w:space="0" w:color="auto"/>
            </w:tcBorders>
            <w:shd w:val="clear" w:color="auto" w:fill="auto"/>
            <w:vAlign w:val="center"/>
          </w:tcPr>
          <w:p w14:paraId="703C4869" w14:textId="77777777" w:rsidR="00CD5C6C" w:rsidRDefault="003A35D0">
            <w:pPr>
              <w:widowControl/>
              <w:autoSpaceDE/>
              <w:autoSpaceDN/>
              <w:adjustRightInd/>
              <w:snapToGrid/>
              <w:spacing w:line="300" w:lineRule="exact"/>
              <w:rPr>
                <w:rFonts w:ascii="Calibri" w:eastAsia="宋体" w:hAnsi="Calibri"/>
                <w:spacing w:val="0"/>
                <w:sz w:val="21"/>
                <w:szCs w:val="21"/>
              </w:rPr>
            </w:pPr>
            <w:r w:rsidRPr="003A35D0">
              <w:rPr>
                <w:rFonts w:ascii="Calibri" w:eastAsia="宋体" w:hAnsi="Calibri" w:hint="eastAsia"/>
                <w:spacing w:val="0"/>
                <w:sz w:val="21"/>
                <w:szCs w:val="21"/>
              </w:rPr>
              <w:t>炼钢炉料</w:t>
            </w:r>
          </w:p>
        </w:tc>
        <w:tc>
          <w:tcPr>
            <w:tcW w:w="4618" w:type="dxa"/>
            <w:tcBorders>
              <w:top w:val="single" w:sz="4" w:space="0" w:color="auto"/>
              <w:left w:val="single" w:sz="4" w:space="0" w:color="auto"/>
              <w:bottom w:val="single" w:sz="4" w:space="0" w:color="auto"/>
              <w:right w:val="single" w:sz="4" w:space="0" w:color="auto"/>
            </w:tcBorders>
            <w:shd w:val="clear" w:color="auto" w:fill="auto"/>
          </w:tcPr>
          <w:p w14:paraId="53B2E47F" w14:textId="77777777" w:rsidR="00CD5C6C" w:rsidRDefault="003A35D0">
            <w:pPr>
              <w:widowControl/>
              <w:autoSpaceDE/>
              <w:autoSpaceDN/>
              <w:adjustRightInd/>
              <w:snapToGrid/>
              <w:spacing w:line="300" w:lineRule="exact"/>
              <w:jc w:val="left"/>
              <w:rPr>
                <w:rFonts w:ascii="Calibri" w:eastAsia="宋体" w:hAnsi="Calibri"/>
                <w:spacing w:val="0"/>
                <w:sz w:val="21"/>
                <w:szCs w:val="21"/>
              </w:rPr>
            </w:pPr>
            <w:r w:rsidRPr="003A35D0">
              <w:rPr>
                <w:rFonts w:ascii="Calibri" w:eastAsia="宋体" w:hAnsi="Calibri"/>
                <w:spacing w:val="0"/>
                <w:sz w:val="21"/>
                <w:szCs w:val="21"/>
              </w:rPr>
              <w:t>1</w:t>
            </w:r>
            <w:r w:rsidR="00B07083">
              <w:rPr>
                <w:rFonts w:ascii="Calibri" w:eastAsia="宋体" w:hAnsi="Calibri" w:hint="eastAsia"/>
                <w:spacing w:val="0"/>
                <w:sz w:val="21"/>
                <w:szCs w:val="21"/>
              </w:rPr>
              <w:t>.</w:t>
            </w:r>
            <w:r w:rsidRPr="003A35D0">
              <w:rPr>
                <w:rFonts w:ascii="Calibri" w:eastAsia="宋体" w:hAnsi="Calibri" w:hint="eastAsia"/>
                <w:spacing w:val="0"/>
                <w:sz w:val="21"/>
                <w:szCs w:val="21"/>
              </w:rPr>
              <w:t>产品原料</w:t>
            </w:r>
            <w:r w:rsidRPr="003A35D0">
              <w:rPr>
                <w:rFonts w:ascii="Calibri" w:eastAsia="宋体" w:hAnsi="Calibri"/>
                <w:spacing w:val="0"/>
                <w:sz w:val="21"/>
                <w:szCs w:val="21"/>
              </w:rPr>
              <w:t>95%</w:t>
            </w:r>
            <w:r w:rsidRPr="003A35D0">
              <w:rPr>
                <w:rFonts w:ascii="Calibri" w:eastAsia="宋体" w:hAnsi="Calibri" w:hint="eastAsia"/>
                <w:spacing w:val="0"/>
                <w:sz w:val="21"/>
                <w:szCs w:val="21"/>
              </w:rPr>
              <w:t>以上来自所列资源；</w:t>
            </w:r>
          </w:p>
          <w:p w14:paraId="10F4BBD3" w14:textId="77777777" w:rsidR="00CD5C6C" w:rsidRDefault="003A35D0">
            <w:pPr>
              <w:widowControl/>
              <w:autoSpaceDE/>
              <w:autoSpaceDN/>
              <w:adjustRightInd/>
              <w:snapToGrid/>
              <w:spacing w:line="300" w:lineRule="exact"/>
              <w:jc w:val="left"/>
              <w:rPr>
                <w:rFonts w:ascii="Calibri" w:eastAsia="宋体" w:hAnsi="Calibri"/>
                <w:spacing w:val="0"/>
                <w:sz w:val="21"/>
                <w:szCs w:val="21"/>
              </w:rPr>
            </w:pPr>
            <w:r w:rsidRPr="003A35D0">
              <w:rPr>
                <w:rFonts w:ascii="Calibri" w:eastAsia="宋体" w:hAnsi="Calibri"/>
                <w:spacing w:val="0"/>
                <w:sz w:val="21"/>
                <w:szCs w:val="21"/>
              </w:rPr>
              <w:t>2</w:t>
            </w:r>
            <w:r w:rsidR="00B07083">
              <w:rPr>
                <w:rFonts w:ascii="Calibri" w:eastAsia="宋体" w:hAnsi="Calibri" w:hint="eastAsia"/>
                <w:spacing w:val="0"/>
                <w:sz w:val="21"/>
                <w:szCs w:val="21"/>
              </w:rPr>
              <w:t>.</w:t>
            </w:r>
            <w:r w:rsidR="00D13B7D" w:rsidRPr="006915D4">
              <w:rPr>
                <w:rFonts w:ascii="Calibri" w:eastAsia="宋体" w:hAnsi="Calibri" w:hint="eastAsia"/>
                <w:spacing w:val="0"/>
                <w:sz w:val="21"/>
                <w:szCs w:val="21"/>
              </w:rPr>
              <w:t>炼钢炉料符合《废钢铁》（</w:t>
            </w:r>
            <w:r w:rsidR="00D13B7D" w:rsidRPr="006915D4">
              <w:rPr>
                <w:rFonts w:ascii="Calibri" w:eastAsia="宋体" w:hAnsi="Calibri" w:hint="eastAsia"/>
                <w:spacing w:val="0"/>
                <w:sz w:val="21"/>
                <w:szCs w:val="21"/>
              </w:rPr>
              <w:t>GB4223-2004</w:t>
            </w:r>
            <w:r w:rsidR="00D13B7D" w:rsidRPr="006915D4">
              <w:rPr>
                <w:rFonts w:ascii="Calibri" w:eastAsia="宋体" w:hAnsi="Calibri" w:hint="eastAsia"/>
                <w:spacing w:val="0"/>
                <w:sz w:val="21"/>
                <w:szCs w:val="21"/>
              </w:rPr>
              <w:t>）规定的技术要求；</w:t>
            </w:r>
            <w:r w:rsidR="001919DD">
              <w:rPr>
                <w:rFonts w:ascii="Calibri" w:eastAsia="宋体" w:hAnsi="Calibri"/>
                <w:spacing w:val="0"/>
                <w:sz w:val="21"/>
                <w:szCs w:val="21"/>
              </w:rPr>
              <w:t xml:space="preserve"> </w:t>
            </w:r>
          </w:p>
          <w:p w14:paraId="17D63F68" w14:textId="77777777" w:rsidR="00CD5C6C" w:rsidRDefault="003A35D0">
            <w:pPr>
              <w:widowControl/>
              <w:autoSpaceDE/>
              <w:autoSpaceDN/>
              <w:adjustRightInd/>
              <w:snapToGrid/>
              <w:spacing w:line="300" w:lineRule="exact"/>
              <w:jc w:val="left"/>
              <w:rPr>
                <w:rFonts w:ascii="Calibri" w:eastAsia="宋体" w:hAnsi="Calibri"/>
                <w:spacing w:val="0"/>
                <w:sz w:val="21"/>
                <w:szCs w:val="21"/>
              </w:rPr>
            </w:pPr>
            <w:r w:rsidRPr="003A35D0">
              <w:rPr>
                <w:rFonts w:ascii="Calibri" w:eastAsia="宋体" w:hAnsi="Calibri"/>
                <w:spacing w:val="0"/>
                <w:sz w:val="21"/>
                <w:szCs w:val="21"/>
              </w:rPr>
              <w:t>3</w:t>
            </w:r>
            <w:r>
              <w:rPr>
                <w:rFonts w:ascii="Calibri" w:eastAsia="宋体" w:hAnsi="Calibri"/>
                <w:spacing w:val="0"/>
                <w:sz w:val="21"/>
                <w:szCs w:val="21"/>
              </w:rPr>
              <w:t>.</w:t>
            </w:r>
            <w:r>
              <w:rPr>
                <w:rFonts w:ascii="Calibri" w:eastAsia="宋体" w:hAnsi="Calibri" w:hint="eastAsia"/>
                <w:spacing w:val="0"/>
                <w:sz w:val="21"/>
                <w:szCs w:val="21"/>
              </w:rPr>
              <w:t>法律、法规或规章对相关废旧产品拆解规定了资质条件的，</w:t>
            </w:r>
            <w:r w:rsidR="00267546">
              <w:rPr>
                <w:rFonts w:ascii="Calibri" w:eastAsia="宋体" w:hAnsi="Calibri" w:hint="eastAsia"/>
                <w:spacing w:val="0"/>
                <w:sz w:val="21"/>
                <w:szCs w:val="21"/>
              </w:rPr>
              <w:t>纳税人</w:t>
            </w:r>
            <w:r>
              <w:rPr>
                <w:rFonts w:ascii="Calibri" w:eastAsia="宋体" w:hAnsi="Calibri" w:hint="eastAsia"/>
                <w:spacing w:val="0"/>
                <w:sz w:val="21"/>
                <w:szCs w:val="21"/>
              </w:rPr>
              <w:t>应当取得相应的资质；</w:t>
            </w:r>
          </w:p>
          <w:p w14:paraId="114B43A3" w14:textId="77777777" w:rsidR="00CD5C6C" w:rsidRDefault="00783203">
            <w:pPr>
              <w:widowControl/>
              <w:autoSpaceDE/>
              <w:autoSpaceDN/>
              <w:adjustRightInd/>
              <w:snapToGrid/>
              <w:spacing w:line="300" w:lineRule="exact"/>
              <w:jc w:val="left"/>
              <w:rPr>
                <w:rFonts w:ascii="Calibri" w:eastAsia="宋体" w:hAnsi="Calibri"/>
                <w:spacing w:val="0"/>
                <w:sz w:val="21"/>
                <w:szCs w:val="21"/>
              </w:rPr>
            </w:pPr>
            <w:r>
              <w:rPr>
                <w:rFonts w:ascii="Calibri" w:eastAsia="宋体" w:hAnsi="Calibri" w:hint="eastAsia"/>
                <w:spacing w:val="0"/>
                <w:sz w:val="21"/>
                <w:szCs w:val="21"/>
              </w:rPr>
              <w:t>4.</w:t>
            </w:r>
            <w:r w:rsidR="00267546">
              <w:rPr>
                <w:rFonts w:ascii="Calibri" w:eastAsia="宋体" w:hAnsi="Calibri" w:hint="eastAsia"/>
                <w:spacing w:val="0"/>
                <w:sz w:val="21"/>
                <w:szCs w:val="21"/>
              </w:rPr>
              <w:t>纳税人</w:t>
            </w:r>
            <w:r w:rsidR="00D13B7D" w:rsidRPr="006915D4">
              <w:rPr>
                <w:rFonts w:ascii="Calibri" w:eastAsia="宋体" w:hAnsi="Calibri" w:hint="eastAsia"/>
                <w:spacing w:val="0"/>
                <w:sz w:val="21"/>
                <w:szCs w:val="21"/>
              </w:rPr>
              <w:t>符合</w:t>
            </w:r>
            <w:r w:rsidR="00574C3D">
              <w:rPr>
                <w:rFonts w:ascii="Calibri" w:eastAsia="宋体" w:hAnsi="Calibri" w:hint="eastAsia"/>
                <w:spacing w:val="0"/>
                <w:sz w:val="21"/>
                <w:szCs w:val="21"/>
              </w:rPr>
              <w:t>工业和信息化部</w:t>
            </w:r>
            <w:r w:rsidR="00D13B7D" w:rsidRPr="006915D4">
              <w:rPr>
                <w:rFonts w:ascii="Calibri" w:eastAsia="宋体" w:hAnsi="Calibri" w:hint="eastAsia"/>
                <w:spacing w:val="0"/>
                <w:sz w:val="21"/>
                <w:szCs w:val="21"/>
              </w:rPr>
              <w:t>《废钢铁加工行业准入条件》的相关规定；</w:t>
            </w:r>
            <w:r w:rsidR="001919DD">
              <w:rPr>
                <w:rFonts w:ascii="Calibri" w:eastAsia="宋体" w:hAnsi="Calibri"/>
                <w:spacing w:val="0"/>
                <w:sz w:val="21"/>
                <w:szCs w:val="21"/>
              </w:rPr>
              <w:t xml:space="preserve"> </w:t>
            </w:r>
          </w:p>
          <w:p w14:paraId="0F6E894D" w14:textId="77777777" w:rsidR="00456610" w:rsidRPr="00456610" w:rsidRDefault="00783203">
            <w:pPr>
              <w:widowControl/>
              <w:autoSpaceDE/>
              <w:autoSpaceDN/>
              <w:adjustRightInd/>
              <w:snapToGrid/>
              <w:spacing w:line="300" w:lineRule="exact"/>
              <w:jc w:val="left"/>
              <w:rPr>
                <w:rFonts w:ascii="Calibri" w:eastAsia="宋体" w:hAnsi="Calibri"/>
                <w:spacing w:val="0"/>
                <w:sz w:val="21"/>
                <w:szCs w:val="21"/>
              </w:rPr>
            </w:pPr>
            <w:r>
              <w:rPr>
                <w:rFonts w:ascii="Calibri" w:eastAsia="宋体" w:hAnsi="Calibri" w:hint="eastAsia"/>
                <w:spacing w:val="0"/>
                <w:sz w:val="21"/>
                <w:szCs w:val="21"/>
              </w:rPr>
              <w:t>5</w:t>
            </w:r>
            <w:r w:rsidR="00476D89">
              <w:rPr>
                <w:rFonts w:ascii="Calibri" w:eastAsia="宋体" w:hAnsi="Calibri"/>
                <w:spacing w:val="0"/>
                <w:sz w:val="21"/>
                <w:szCs w:val="21"/>
              </w:rPr>
              <w:t>.</w:t>
            </w:r>
            <w:r w:rsidR="003A35D0" w:rsidRPr="003A35D0">
              <w:rPr>
                <w:rFonts w:ascii="Calibri" w:eastAsia="宋体" w:hAnsi="Calibri" w:hint="eastAsia"/>
                <w:spacing w:val="0"/>
                <w:sz w:val="21"/>
                <w:szCs w:val="21"/>
              </w:rPr>
              <w:t>炼钢炉料的销售对象应为符合</w:t>
            </w:r>
            <w:r w:rsidR="00476D89">
              <w:rPr>
                <w:rFonts w:ascii="Calibri" w:eastAsia="宋体" w:hAnsi="Calibri" w:hint="eastAsia"/>
                <w:spacing w:val="0"/>
                <w:sz w:val="21"/>
                <w:szCs w:val="21"/>
              </w:rPr>
              <w:t>工业和信息化部</w:t>
            </w:r>
            <w:r w:rsidR="003A35D0" w:rsidRPr="003A35D0">
              <w:rPr>
                <w:rFonts w:ascii="Calibri" w:eastAsia="宋体" w:hAnsi="Calibri" w:hint="eastAsia"/>
                <w:spacing w:val="0"/>
                <w:sz w:val="21"/>
                <w:szCs w:val="21"/>
              </w:rPr>
              <w:t>《钢铁行业规范条件》</w:t>
            </w:r>
            <w:r w:rsidR="00476D89">
              <w:rPr>
                <w:rFonts w:ascii="Calibri" w:eastAsia="宋体" w:hAnsi="Calibri" w:hint="eastAsia"/>
                <w:spacing w:val="0"/>
                <w:sz w:val="21"/>
                <w:szCs w:val="21"/>
              </w:rPr>
              <w:t>或《铸造行业准入条件》并公告的钢铁企业或铸造企业。</w:t>
            </w:r>
          </w:p>
        </w:tc>
        <w:tc>
          <w:tcPr>
            <w:tcW w:w="1154" w:type="dxa"/>
            <w:tcBorders>
              <w:top w:val="single" w:sz="4" w:space="0" w:color="auto"/>
              <w:left w:val="single" w:sz="4" w:space="0" w:color="auto"/>
              <w:bottom w:val="single" w:sz="4" w:space="0" w:color="auto"/>
              <w:right w:val="single" w:sz="4" w:space="0" w:color="auto"/>
            </w:tcBorders>
            <w:vAlign w:val="center"/>
          </w:tcPr>
          <w:p w14:paraId="1E961495" w14:textId="77777777" w:rsidR="00456610" w:rsidRPr="00456610" w:rsidRDefault="003A35D0">
            <w:pPr>
              <w:widowControl/>
              <w:autoSpaceDE/>
              <w:autoSpaceDN/>
              <w:adjustRightInd/>
              <w:snapToGrid/>
              <w:spacing w:line="300" w:lineRule="exact"/>
              <w:jc w:val="center"/>
              <w:rPr>
                <w:rFonts w:ascii="Calibri" w:eastAsia="宋体" w:hAnsi="Calibri"/>
                <w:spacing w:val="0"/>
                <w:sz w:val="21"/>
                <w:szCs w:val="21"/>
              </w:rPr>
            </w:pPr>
            <w:r w:rsidRPr="003A35D0">
              <w:rPr>
                <w:rFonts w:ascii="Calibri" w:eastAsia="宋体" w:hAnsi="Calibri"/>
                <w:spacing w:val="0"/>
                <w:sz w:val="21"/>
                <w:szCs w:val="21"/>
              </w:rPr>
              <w:t>30%</w:t>
            </w:r>
          </w:p>
        </w:tc>
      </w:tr>
      <w:tr w:rsidR="006915D4" w:rsidRPr="00CA51A4" w14:paraId="64451CF0" w14:textId="77777777" w:rsidTr="00E85007">
        <w:trPr>
          <w:trHeight w:val="720"/>
          <w:jc w:val="center"/>
        </w:trPr>
        <w:tc>
          <w:tcPr>
            <w:tcW w:w="1008" w:type="dxa"/>
            <w:vMerge/>
            <w:tcBorders>
              <w:left w:val="single" w:sz="4" w:space="0" w:color="auto"/>
              <w:right w:val="single" w:sz="4" w:space="0" w:color="auto"/>
            </w:tcBorders>
            <w:vAlign w:val="center"/>
          </w:tcPr>
          <w:p w14:paraId="6AC879B4" w14:textId="77777777" w:rsidR="006915D4" w:rsidRPr="00CA51A4" w:rsidRDefault="006915D4" w:rsidP="00C94045">
            <w:pPr>
              <w:widowControl/>
              <w:autoSpaceDE/>
              <w:autoSpaceDN/>
              <w:adjustRightInd/>
              <w:snapToGrid/>
              <w:spacing w:line="300" w:lineRule="exact"/>
              <w:jc w:val="left"/>
              <w:rPr>
                <w:rFonts w:eastAsia="宋体" w:cs="宋体" w:hint="eastAsia"/>
                <w:b/>
                <w:bCs/>
                <w:spacing w:val="0"/>
                <w:kern w:val="0"/>
                <w:sz w:val="21"/>
                <w:szCs w:val="21"/>
              </w:rPr>
            </w:pP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7F1F0FE" w14:textId="77777777" w:rsidR="006915D4" w:rsidRPr="00CA51A4" w:rsidRDefault="006915D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3.</w:t>
            </w:r>
            <w:r>
              <w:rPr>
                <w:rFonts w:eastAsia="宋体" w:cs="宋体" w:hint="eastAsia"/>
                <w:spacing w:val="0"/>
                <w:kern w:val="0"/>
                <w:sz w:val="21"/>
                <w:szCs w:val="21"/>
              </w:rPr>
              <w:t>6</w:t>
            </w:r>
          </w:p>
        </w:tc>
        <w:tc>
          <w:tcPr>
            <w:tcW w:w="3202" w:type="dxa"/>
            <w:tcBorders>
              <w:top w:val="single" w:sz="4" w:space="0" w:color="auto"/>
              <w:left w:val="single" w:sz="4" w:space="0" w:color="auto"/>
              <w:bottom w:val="single" w:sz="4" w:space="0" w:color="auto"/>
              <w:right w:val="single" w:sz="4" w:space="0" w:color="auto"/>
            </w:tcBorders>
            <w:shd w:val="clear" w:color="auto" w:fill="auto"/>
            <w:vAlign w:val="center"/>
          </w:tcPr>
          <w:p w14:paraId="07B70AD5" w14:textId="77777777" w:rsidR="006915D4" w:rsidRPr="00CA51A4" w:rsidRDefault="006915D4" w:rsidP="00C94045">
            <w:pPr>
              <w:widowControl/>
              <w:autoSpaceDE/>
              <w:autoSpaceDN/>
              <w:adjustRightInd/>
              <w:snapToGrid/>
              <w:spacing w:line="300" w:lineRule="exact"/>
              <w:jc w:val="left"/>
              <w:rPr>
                <w:rFonts w:ascii="Calibri" w:eastAsia="宋体" w:hAnsi="Calibri"/>
                <w:spacing w:val="0"/>
                <w:sz w:val="21"/>
                <w:szCs w:val="21"/>
              </w:rPr>
            </w:pPr>
            <w:r w:rsidRPr="00CA51A4">
              <w:rPr>
                <w:rFonts w:ascii="Calibri" w:eastAsia="宋体" w:hAnsi="Calibri" w:hint="eastAsia"/>
                <w:spacing w:val="0"/>
                <w:sz w:val="21"/>
                <w:szCs w:val="21"/>
              </w:rPr>
              <w:t>稀土产品加工废料，废弃稀土产品及拆解物</w:t>
            </w:r>
          </w:p>
        </w:tc>
        <w:tc>
          <w:tcPr>
            <w:tcW w:w="3177" w:type="dxa"/>
            <w:tcBorders>
              <w:top w:val="single" w:sz="4" w:space="0" w:color="auto"/>
              <w:left w:val="single" w:sz="4" w:space="0" w:color="auto"/>
              <w:bottom w:val="single" w:sz="4" w:space="0" w:color="auto"/>
              <w:right w:val="single" w:sz="4" w:space="0" w:color="auto"/>
            </w:tcBorders>
            <w:shd w:val="clear" w:color="auto" w:fill="auto"/>
            <w:vAlign w:val="center"/>
          </w:tcPr>
          <w:p w14:paraId="14273698" w14:textId="77777777" w:rsidR="006915D4" w:rsidRPr="00CA51A4" w:rsidRDefault="006915D4" w:rsidP="00C94045">
            <w:pPr>
              <w:widowControl/>
              <w:autoSpaceDE/>
              <w:autoSpaceDN/>
              <w:adjustRightInd/>
              <w:snapToGrid/>
              <w:spacing w:line="300" w:lineRule="exact"/>
              <w:jc w:val="left"/>
              <w:rPr>
                <w:rFonts w:ascii="Calibri" w:eastAsia="宋体" w:hAnsi="Calibri"/>
                <w:spacing w:val="0"/>
                <w:sz w:val="21"/>
                <w:szCs w:val="21"/>
              </w:rPr>
            </w:pPr>
            <w:r w:rsidRPr="00CA51A4">
              <w:rPr>
                <w:rFonts w:ascii="Calibri" w:eastAsia="宋体" w:hAnsi="Calibri" w:hint="eastAsia"/>
                <w:spacing w:val="0"/>
                <w:sz w:val="21"/>
                <w:szCs w:val="21"/>
              </w:rPr>
              <w:t>稀土金属及稀土氧化物</w:t>
            </w: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3F6614F3" w14:textId="77777777" w:rsidR="006915D4" w:rsidRDefault="006915D4" w:rsidP="00C94045">
            <w:pPr>
              <w:widowControl/>
              <w:autoSpaceDE/>
              <w:autoSpaceDN/>
              <w:adjustRightInd/>
              <w:snapToGrid/>
              <w:spacing w:line="300" w:lineRule="exact"/>
              <w:jc w:val="left"/>
              <w:rPr>
                <w:rFonts w:ascii="Calibri" w:eastAsia="宋体" w:hAnsi="Calibri"/>
                <w:spacing w:val="0"/>
                <w:sz w:val="21"/>
                <w:szCs w:val="21"/>
              </w:rPr>
            </w:pPr>
            <w:r>
              <w:rPr>
                <w:rFonts w:ascii="Calibri" w:eastAsia="宋体" w:hAnsi="Calibri" w:hint="eastAsia"/>
                <w:spacing w:val="0"/>
                <w:sz w:val="21"/>
                <w:szCs w:val="21"/>
              </w:rPr>
              <w:t>1.</w:t>
            </w:r>
            <w:r w:rsidRPr="00CA51A4">
              <w:rPr>
                <w:rFonts w:ascii="Calibri" w:eastAsia="宋体" w:hAnsi="Calibri" w:hint="eastAsia"/>
                <w:spacing w:val="0"/>
                <w:sz w:val="21"/>
                <w:szCs w:val="21"/>
              </w:rPr>
              <w:t>产品原料</w:t>
            </w:r>
            <w:r w:rsidRPr="00CA51A4">
              <w:rPr>
                <w:rFonts w:ascii="Calibri" w:eastAsia="宋体" w:hAnsi="Calibri" w:hint="eastAsia"/>
                <w:spacing w:val="0"/>
                <w:sz w:val="21"/>
                <w:szCs w:val="21"/>
              </w:rPr>
              <w:t>95%</w:t>
            </w:r>
            <w:r w:rsidRPr="00CA51A4">
              <w:rPr>
                <w:rFonts w:ascii="Calibri" w:eastAsia="宋体" w:hAnsi="Calibri" w:hint="eastAsia"/>
                <w:spacing w:val="0"/>
                <w:sz w:val="21"/>
                <w:szCs w:val="21"/>
              </w:rPr>
              <w:t>以上来自所列资源</w:t>
            </w:r>
            <w:r>
              <w:rPr>
                <w:rFonts w:ascii="Calibri" w:eastAsia="宋体" w:hAnsi="Calibri" w:hint="eastAsia"/>
                <w:spacing w:val="0"/>
                <w:sz w:val="21"/>
                <w:szCs w:val="21"/>
              </w:rPr>
              <w:t>；</w:t>
            </w:r>
          </w:p>
          <w:p w14:paraId="4A3E7CCD" w14:textId="77777777" w:rsidR="006915D4" w:rsidRPr="00CA51A4" w:rsidRDefault="006915D4" w:rsidP="00C94045">
            <w:pPr>
              <w:widowControl/>
              <w:autoSpaceDE/>
              <w:autoSpaceDN/>
              <w:adjustRightInd/>
              <w:snapToGrid/>
              <w:spacing w:line="300" w:lineRule="exact"/>
              <w:jc w:val="left"/>
              <w:rPr>
                <w:rFonts w:ascii="Calibri" w:eastAsia="宋体" w:hAnsi="Calibri"/>
                <w:spacing w:val="0"/>
                <w:sz w:val="21"/>
                <w:szCs w:val="21"/>
              </w:rPr>
            </w:pPr>
            <w:r>
              <w:rPr>
                <w:rFonts w:ascii="Calibri" w:eastAsia="宋体" w:hAnsi="Calibri" w:hint="eastAsia"/>
                <w:spacing w:val="0"/>
                <w:sz w:val="21"/>
                <w:szCs w:val="21"/>
              </w:rPr>
              <w:t>2.</w:t>
            </w:r>
            <w:r w:rsidR="00267546">
              <w:rPr>
                <w:rFonts w:ascii="Calibri" w:eastAsia="宋体" w:hAnsi="Calibri" w:hint="eastAsia"/>
                <w:spacing w:val="0"/>
                <w:sz w:val="21"/>
                <w:szCs w:val="21"/>
              </w:rPr>
              <w:t>纳税人</w:t>
            </w:r>
            <w:r>
              <w:rPr>
                <w:rFonts w:ascii="Calibri" w:eastAsia="宋体" w:hAnsi="Calibri" w:hint="eastAsia"/>
                <w:spacing w:val="0"/>
                <w:sz w:val="21"/>
                <w:szCs w:val="21"/>
              </w:rPr>
              <w:t>符合</w:t>
            </w:r>
            <w:r w:rsidR="00783203">
              <w:rPr>
                <w:rFonts w:eastAsia="宋体" w:cs="宋体" w:hint="eastAsia"/>
                <w:spacing w:val="0"/>
                <w:kern w:val="0"/>
                <w:sz w:val="21"/>
                <w:szCs w:val="21"/>
              </w:rPr>
              <w:t>国家发展改革委</w:t>
            </w:r>
            <w:r w:rsidR="00191A01">
              <w:rPr>
                <w:rFonts w:eastAsia="宋体" w:cs="宋体" w:hint="eastAsia"/>
                <w:spacing w:val="0"/>
                <w:kern w:val="0"/>
                <w:sz w:val="21"/>
                <w:szCs w:val="21"/>
              </w:rPr>
              <w:t>、环境保护部、工业和信息化部</w:t>
            </w:r>
            <w:r>
              <w:rPr>
                <w:rFonts w:ascii="Calibri" w:eastAsia="宋体" w:hAnsi="Calibri" w:hint="eastAsia"/>
                <w:spacing w:val="0"/>
                <w:sz w:val="21"/>
                <w:szCs w:val="21"/>
              </w:rPr>
              <w:t>《稀土冶炼行业清洁生产评价指标体系》规定的技术要求</w:t>
            </w:r>
            <w:r w:rsidRPr="00CA51A4">
              <w:rPr>
                <w:rFonts w:ascii="Calibri" w:eastAsia="宋体" w:hAnsi="Calibri" w:hint="eastAsia"/>
                <w:spacing w:val="0"/>
                <w:sz w:val="21"/>
                <w:szCs w:val="21"/>
              </w:rPr>
              <w:t>。</w:t>
            </w:r>
          </w:p>
        </w:tc>
        <w:tc>
          <w:tcPr>
            <w:tcW w:w="1154" w:type="dxa"/>
            <w:tcBorders>
              <w:top w:val="single" w:sz="4" w:space="0" w:color="auto"/>
              <w:left w:val="single" w:sz="4" w:space="0" w:color="auto"/>
              <w:bottom w:val="single" w:sz="4" w:space="0" w:color="auto"/>
              <w:right w:val="single" w:sz="4" w:space="0" w:color="auto"/>
            </w:tcBorders>
            <w:vAlign w:val="center"/>
          </w:tcPr>
          <w:p w14:paraId="5A46AC19" w14:textId="77777777" w:rsidR="006915D4" w:rsidRPr="00CA51A4" w:rsidRDefault="006915D4" w:rsidP="00C94045">
            <w:pPr>
              <w:widowControl/>
              <w:autoSpaceDE/>
              <w:autoSpaceDN/>
              <w:adjustRightInd/>
              <w:snapToGrid/>
              <w:spacing w:line="300" w:lineRule="exact"/>
              <w:jc w:val="center"/>
              <w:rPr>
                <w:rFonts w:ascii="Calibri" w:eastAsia="宋体" w:hAnsi="Calibri"/>
                <w:spacing w:val="0"/>
                <w:sz w:val="21"/>
                <w:szCs w:val="21"/>
              </w:rPr>
            </w:pPr>
            <w:r w:rsidRPr="00CA51A4">
              <w:rPr>
                <w:rFonts w:eastAsia="宋体" w:cs="宋体"/>
                <w:spacing w:val="0"/>
                <w:kern w:val="0"/>
                <w:sz w:val="21"/>
                <w:szCs w:val="21"/>
              </w:rPr>
              <w:t>30%</w:t>
            </w:r>
          </w:p>
        </w:tc>
      </w:tr>
      <w:tr w:rsidR="006915D4" w:rsidRPr="00CA51A4" w14:paraId="569CB9B1" w14:textId="77777777" w:rsidTr="00E85007">
        <w:trPr>
          <w:trHeight w:val="2368"/>
          <w:jc w:val="center"/>
        </w:trPr>
        <w:tc>
          <w:tcPr>
            <w:tcW w:w="1008" w:type="dxa"/>
            <w:vMerge/>
            <w:tcBorders>
              <w:left w:val="single" w:sz="4" w:space="0" w:color="auto"/>
              <w:right w:val="single" w:sz="4" w:space="0" w:color="auto"/>
            </w:tcBorders>
            <w:vAlign w:val="center"/>
          </w:tcPr>
          <w:p w14:paraId="4A740591" w14:textId="77777777" w:rsidR="006915D4" w:rsidRPr="00CA51A4" w:rsidRDefault="006915D4" w:rsidP="00C94045">
            <w:pPr>
              <w:widowControl/>
              <w:autoSpaceDE/>
              <w:autoSpaceDN/>
              <w:adjustRightInd/>
              <w:snapToGrid/>
              <w:spacing w:line="300" w:lineRule="exact"/>
              <w:jc w:val="left"/>
              <w:rPr>
                <w:rFonts w:eastAsia="宋体" w:cs="宋体" w:hint="eastAsia"/>
                <w:b/>
                <w:bCs/>
                <w:spacing w:val="0"/>
                <w:kern w:val="0"/>
                <w:sz w:val="21"/>
                <w:szCs w:val="21"/>
              </w:rPr>
            </w:pPr>
          </w:p>
        </w:tc>
        <w:tc>
          <w:tcPr>
            <w:tcW w:w="708" w:type="dxa"/>
            <w:tcBorders>
              <w:top w:val="nil"/>
              <w:left w:val="single" w:sz="4" w:space="0" w:color="auto"/>
              <w:bottom w:val="single" w:sz="4" w:space="0" w:color="auto"/>
              <w:right w:val="single" w:sz="4" w:space="0" w:color="auto"/>
            </w:tcBorders>
            <w:shd w:val="clear" w:color="auto" w:fill="auto"/>
            <w:vAlign w:val="center"/>
          </w:tcPr>
          <w:p w14:paraId="60067878" w14:textId="77777777" w:rsidR="006915D4" w:rsidRPr="00CA51A4" w:rsidRDefault="006915D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hint="eastAsia"/>
                <w:spacing w:val="0"/>
                <w:kern w:val="0"/>
                <w:sz w:val="21"/>
                <w:szCs w:val="21"/>
              </w:rPr>
              <w:t xml:space="preserve">　</w:t>
            </w:r>
            <w:r w:rsidRPr="00CA51A4">
              <w:rPr>
                <w:rFonts w:eastAsia="宋体" w:cs="宋体"/>
                <w:spacing w:val="0"/>
                <w:kern w:val="0"/>
                <w:sz w:val="21"/>
                <w:szCs w:val="21"/>
              </w:rPr>
              <w:t>3.</w:t>
            </w:r>
            <w:r>
              <w:rPr>
                <w:rFonts w:eastAsia="宋体" w:cs="宋体" w:hint="eastAsia"/>
                <w:spacing w:val="0"/>
                <w:kern w:val="0"/>
                <w:sz w:val="21"/>
                <w:szCs w:val="21"/>
              </w:rPr>
              <w:t>7</w:t>
            </w:r>
          </w:p>
        </w:tc>
        <w:tc>
          <w:tcPr>
            <w:tcW w:w="3202" w:type="dxa"/>
            <w:tcBorders>
              <w:top w:val="single" w:sz="4" w:space="0" w:color="auto"/>
              <w:left w:val="nil"/>
              <w:bottom w:val="single" w:sz="4" w:space="0" w:color="auto"/>
              <w:right w:val="single" w:sz="4" w:space="0" w:color="auto"/>
            </w:tcBorders>
            <w:shd w:val="clear" w:color="auto" w:fill="auto"/>
            <w:vAlign w:val="center"/>
          </w:tcPr>
          <w:p w14:paraId="734889E7" w14:textId="77777777" w:rsidR="006915D4" w:rsidRPr="00CA51A4" w:rsidRDefault="006915D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废塑料、废旧聚氯乙烯（PVC）制品、废铝塑（纸铝、纸塑）复合纸包装材料</w:t>
            </w:r>
          </w:p>
        </w:tc>
        <w:tc>
          <w:tcPr>
            <w:tcW w:w="3177" w:type="dxa"/>
            <w:tcBorders>
              <w:top w:val="single" w:sz="4" w:space="0" w:color="auto"/>
              <w:left w:val="nil"/>
              <w:bottom w:val="single" w:sz="4" w:space="0" w:color="auto"/>
              <w:right w:val="single" w:sz="4" w:space="0" w:color="auto"/>
            </w:tcBorders>
            <w:shd w:val="clear" w:color="auto" w:fill="auto"/>
            <w:vAlign w:val="center"/>
          </w:tcPr>
          <w:p w14:paraId="40DF5BDA" w14:textId="77777777" w:rsidR="006915D4" w:rsidRPr="00CA51A4" w:rsidRDefault="006915D4" w:rsidP="000E4EEF">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汽油、柴油、石油焦、碳黑、再生纸浆、铝粉、塑木（木塑）制品、（汽车、摩托车、家电、管材用）改性再生专用料、化纤用再生聚酯专用料、瓶用再生聚对苯二甲酸乙二醇酯（</w:t>
            </w:r>
            <w:r w:rsidRPr="00CA51A4">
              <w:rPr>
                <w:rFonts w:eastAsia="宋体" w:cs="宋体"/>
                <w:spacing w:val="0"/>
                <w:kern w:val="0"/>
                <w:sz w:val="21"/>
                <w:szCs w:val="21"/>
              </w:rPr>
              <w:t>PET</w:t>
            </w:r>
            <w:r w:rsidRPr="00CA51A4">
              <w:rPr>
                <w:rFonts w:eastAsia="宋体" w:cs="宋体" w:hint="eastAsia"/>
                <w:spacing w:val="0"/>
                <w:kern w:val="0"/>
                <w:sz w:val="21"/>
                <w:szCs w:val="21"/>
              </w:rPr>
              <w:t>）树脂及再生塑料制品</w:t>
            </w:r>
          </w:p>
        </w:tc>
        <w:tc>
          <w:tcPr>
            <w:tcW w:w="4618" w:type="dxa"/>
            <w:tcBorders>
              <w:top w:val="single" w:sz="4" w:space="0" w:color="auto"/>
              <w:left w:val="nil"/>
              <w:bottom w:val="single" w:sz="4" w:space="0" w:color="auto"/>
              <w:right w:val="single" w:sz="4" w:space="0" w:color="auto"/>
            </w:tcBorders>
            <w:shd w:val="clear" w:color="auto" w:fill="auto"/>
            <w:vAlign w:val="center"/>
          </w:tcPr>
          <w:p w14:paraId="53D39AA1" w14:textId="77777777" w:rsidR="006915D4" w:rsidRPr="00D92DF8" w:rsidRDefault="003A35D0" w:rsidP="00C94045">
            <w:pPr>
              <w:widowControl/>
              <w:autoSpaceDE/>
              <w:autoSpaceDN/>
              <w:adjustRightInd/>
              <w:snapToGrid/>
              <w:spacing w:line="300" w:lineRule="exact"/>
              <w:jc w:val="left"/>
              <w:rPr>
                <w:rFonts w:ascii="Calibri" w:eastAsia="宋体" w:hAnsi="Calibri"/>
                <w:spacing w:val="0"/>
                <w:sz w:val="21"/>
                <w:szCs w:val="21"/>
              </w:rPr>
            </w:pPr>
            <w:r w:rsidRPr="003A35D0">
              <w:rPr>
                <w:rFonts w:ascii="Calibri" w:eastAsia="宋体" w:hAnsi="Calibri"/>
                <w:spacing w:val="0"/>
                <w:sz w:val="21"/>
                <w:szCs w:val="21"/>
              </w:rPr>
              <w:t>1.</w:t>
            </w:r>
            <w:r w:rsidRPr="003A35D0">
              <w:rPr>
                <w:rFonts w:ascii="Calibri" w:eastAsia="宋体" w:hAnsi="Calibri" w:hint="eastAsia"/>
                <w:spacing w:val="0"/>
                <w:sz w:val="21"/>
                <w:szCs w:val="21"/>
              </w:rPr>
              <w:t>产品原料</w:t>
            </w:r>
            <w:r w:rsidRPr="003A35D0">
              <w:rPr>
                <w:rFonts w:ascii="Calibri" w:eastAsia="宋体" w:hAnsi="Calibri"/>
                <w:spacing w:val="0"/>
                <w:sz w:val="21"/>
                <w:szCs w:val="21"/>
              </w:rPr>
              <w:t>70%</w:t>
            </w:r>
            <w:r w:rsidRPr="003A35D0">
              <w:rPr>
                <w:rFonts w:ascii="Calibri" w:eastAsia="宋体" w:hAnsi="Calibri" w:hint="eastAsia"/>
                <w:spacing w:val="0"/>
                <w:sz w:val="21"/>
                <w:szCs w:val="21"/>
              </w:rPr>
              <w:t>以上来自所列资源；</w:t>
            </w:r>
            <w:r w:rsidRPr="003A35D0">
              <w:rPr>
                <w:rFonts w:ascii="Calibri" w:eastAsia="宋体" w:hAnsi="Calibri"/>
                <w:spacing w:val="0"/>
                <w:sz w:val="21"/>
                <w:szCs w:val="21"/>
              </w:rPr>
              <w:br/>
              <w:t>2.</w:t>
            </w:r>
            <w:r w:rsidRPr="003A35D0">
              <w:rPr>
                <w:rFonts w:ascii="Calibri" w:eastAsia="宋体" w:hAnsi="Calibri" w:hint="eastAsia"/>
                <w:spacing w:val="0"/>
                <w:sz w:val="21"/>
                <w:szCs w:val="21"/>
              </w:rPr>
              <w:t>化纤用再生聚酯专用料杂质含量低于</w:t>
            </w:r>
            <w:r w:rsidRPr="003A35D0">
              <w:rPr>
                <w:rFonts w:ascii="Calibri" w:eastAsia="宋体" w:hAnsi="Calibri"/>
                <w:spacing w:val="0"/>
                <w:sz w:val="21"/>
                <w:szCs w:val="21"/>
              </w:rPr>
              <w:t>0.5</w:t>
            </w:r>
            <w:r w:rsidRPr="003A35D0">
              <w:rPr>
                <w:rFonts w:ascii="Calibri" w:eastAsia="宋体" w:hAnsi="Calibri" w:hint="eastAsia"/>
                <w:spacing w:val="0"/>
                <w:sz w:val="21"/>
                <w:szCs w:val="21"/>
              </w:rPr>
              <w:t>㎎</w:t>
            </w:r>
            <w:r w:rsidRPr="003A35D0">
              <w:rPr>
                <w:rFonts w:ascii="Calibri" w:eastAsia="宋体" w:hAnsi="Calibri"/>
                <w:spacing w:val="0"/>
                <w:sz w:val="21"/>
                <w:szCs w:val="21"/>
              </w:rPr>
              <w:t>/g</w:t>
            </w:r>
            <w:r w:rsidRPr="003A35D0">
              <w:rPr>
                <w:rFonts w:ascii="Calibri" w:eastAsia="宋体" w:hAnsi="Calibri" w:hint="eastAsia"/>
                <w:spacing w:val="0"/>
                <w:sz w:val="21"/>
                <w:szCs w:val="21"/>
              </w:rPr>
              <w:t>、水分含量低于</w:t>
            </w:r>
            <w:r w:rsidRPr="003A35D0">
              <w:rPr>
                <w:rFonts w:ascii="Calibri" w:eastAsia="宋体" w:hAnsi="Calibri"/>
                <w:spacing w:val="0"/>
                <w:sz w:val="21"/>
                <w:szCs w:val="21"/>
              </w:rPr>
              <w:t>1%</w:t>
            </w:r>
            <w:r w:rsidRPr="003A35D0">
              <w:rPr>
                <w:rFonts w:ascii="Calibri" w:eastAsia="宋体" w:hAnsi="Calibri" w:hint="eastAsia"/>
                <w:spacing w:val="0"/>
                <w:sz w:val="21"/>
                <w:szCs w:val="21"/>
              </w:rPr>
              <w:t>，瓶用再生聚对苯二甲酸乙二醇酯（</w:t>
            </w:r>
            <w:r w:rsidRPr="003A35D0">
              <w:rPr>
                <w:rFonts w:ascii="Calibri" w:eastAsia="宋体" w:hAnsi="Calibri"/>
                <w:spacing w:val="0"/>
                <w:sz w:val="21"/>
                <w:szCs w:val="21"/>
              </w:rPr>
              <w:t>PET</w:t>
            </w:r>
            <w:r w:rsidRPr="003A35D0">
              <w:rPr>
                <w:rFonts w:ascii="Calibri" w:eastAsia="宋体" w:hAnsi="Calibri" w:hint="eastAsia"/>
                <w:spacing w:val="0"/>
                <w:sz w:val="21"/>
                <w:szCs w:val="21"/>
              </w:rPr>
              <w:t>）树脂乙醛质量分数小于等于</w:t>
            </w:r>
            <w:r w:rsidRPr="003A35D0">
              <w:rPr>
                <w:rFonts w:ascii="Calibri" w:eastAsia="宋体" w:hAnsi="Calibri"/>
                <w:spacing w:val="0"/>
                <w:sz w:val="21"/>
                <w:szCs w:val="21"/>
              </w:rPr>
              <w:t>1ug/g</w:t>
            </w:r>
            <w:r w:rsidRPr="003A35D0">
              <w:rPr>
                <w:rFonts w:ascii="Calibri" w:eastAsia="宋体" w:hAnsi="Calibri" w:hint="eastAsia"/>
                <w:spacing w:val="0"/>
                <w:sz w:val="21"/>
                <w:szCs w:val="21"/>
              </w:rPr>
              <w:t>；</w:t>
            </w:r>
          </w:p>
          <w:p w14:paraId="77DFE38F" w14:textId="77777777" w:rsidR="006915D4" w:rsidRPr="00CA51A4" w:rsidRDefault="003A35D0" w:rsidP="00C94045">
            <w:pPr>
              <w:widowControl/>
              <w:autoSpaceDE/>
              <w:autoSpaceDN/>
              <w:adjustRightInd/>
              <w:snapToGrid/>
              <w:spacing w:line="300" w:lineRule="exact"/>
              <w:jc w:val="left"/>
              <w:rPr>
                <w:rFonts w:eastAsia="宋体" w:cs="宋体" w:hint="eastAsia"/>
                <w:spacing w:val="0"/>
                <w:kern w:val="0"/>
                <w:sz w:val="21"/>
                <w:szCs w:val="21"/>
              </w:rPr>
            </w:pPr>
            <w:r w:rsidRPr="003A35D0">
              <w:rPr>
                <w:rFonts w:ascii="Calibri" w:eastAsia="宋体" w:hAnsi="Calibri"/>
                <w:spacing w:val="0"/>
                <w:sz w:val="21"/>
                <w:szCs w:val="21"/>
              </w:rPr>
              <w:t>3.</w:t>
            </w:r>
            <w:r w:rsidR="00267546">
              <w:rPr>
                <w:rFonts w:ascii="Calibri" w:eastAsia="宋体" w:hAnsi="Calibri" w:hint="eastAsia"/>
                <w:spacing w:val="0"/>
                <w:sz w:val="21"/>
                <w:szCs w:val="21"/>
              </w:rPr>
              <w:t>纳税人</w:t>
            </w:r>
            <w:r w:rsidRPr="003A35D0">
              <w:rPr>
                <w:rFonts w:ascii="Calibri" w:eastAsia="宋体" w:hAnsi="Calibri" w:hint="eastAsia"/>
                <w:spacing w:val="0"/>
                <w:sz w:val="21"/>
                <w:szCs w:val="21"/>
              </w:rPr>
              <w:t>必须通过</w:t>
            </w:r>
            <w:r w:rsidRPr="003A35D0">
              <w:rPr>
                <w:rFonts w:ascii="Calibri" w:eastAsia="宋体" w:hAnsi="Calibri"/>
                <w:spacing w:val="0"/>
                <w:sz w:val="21"/>
                <w:szCs w:val="21"/>
              </w:rPr>
              <w:t>ISO9000</w:t>
            </w:r>
            <w:r w:rsidRPr="003A35D0">
              <w:rPr>
                <w:rFonts w:ascii="Calibri" w:eastAsia="宋体" w:hAnsi="Calibri" w:hint="eastAsia"/>
                <w:spacing w:val="0"/>
                <w:sz w:val="21"/>
                <w:szCs w:val="21"/>
              </w:rPr>
              <w:t>、</w:t>
            </w:r>
            <w:r w:rsidRPr="003A35D0">
              <w:rPr>
                <w:rFonts w:ascii="Calibri" w:eastAsia="宋体" w:hAnsi="Calibri"/>
                <w:spacing w:val="0"/>
                <w:sz w:val="21"/>
                <w:szCs w:val="21"/>
              </w:rPr>
              <w:t>ISO14000</w:t>
            </w:r>
            <w:r w:rsidRPr="003A35D0">
              <w:rPr>
                <w:rFonts w:ascii="Calibri" w:eastAsia="宋体" w:hAnsi="Calibri" w:hint="eastAsia"/>
                <w:spacing w:val="0"/>
                <w:sz w:val="21"/>
                <w:szCs w:val="21"/>
              </w:rPr>
              <w:t>认证。</w:t>
            </w:r>
          </w:p>
        </w:tc>
        <w:tc>
          <w:tcPr>
            <w:tcW w:w="1154" w:type="dxa"/>
            <w:tcBorders>
              <w:top w:val="single" w:sz="4" w:space="0" w:color="auto"/>
              <w:left w:val="nil"/>
              <w:bottom w:val="single" w:sz="4" w:space="0" w:color="auto"/>
              <w:right w:val="single" w:sz="4" w:space="0" w:color="auto"/>
            </w:tcBorders>
            <w:vAlign w:val="center"/>
          </w:tcPr>
          <w:p w14:paraId="6329D351" w14:textId="77777777" w:rsidR="006915D4" w:rsidRPr="00CA51A4" w:rsidRDefault="006915D4" w:rsidP="00C94045">
            <w:pPr>
              <w:widowControl/>
              <w:autoSpaceDE/>
              <w:autoSpaceDN/>
              <w:adjustRightInd/>
              <w:snapToGrid/>
              <w:spacing w:line="300" w:lineRule="exact"/>
              <w:jc w:val="center"/>
              <w:rPr>
                <w:rFonts w:eastAsia="宋体" w:cs="宋体" w:hint="eastAsia"/>
                <w:b/>
                <w:spacing w:val="0"/>
                <w:kern w:val="0"/>
                <w:sz w:val="21"/>
                <w:szCs w:val="21"/>
              </w:rPr>
            </w:pPr>
            <w:r w:rsidRPr="00CA51A4">
              <w:rPr>
                <w:rFonts w:eastAsia="宋体" w:cs="宋体"/>
                <w:spacing w:val="0"/>
                <w:kern w:val="0"/>
                <w:sz w:val="21"/>
                <w:szCs w:val="21"/>
              </w:rPr>
              <w:t>50%</w:t>
            </w:r>
          </w:p>
        </w:tc>
      </w:tr>
      <w:tr w:rsidR="006915D4" w:rsidRPr="00CA51A4" w14:paraId="5F197A43" w14:textId="77777777" w:rsidTr="00E85007">
        <w:trPr>
          <w:trHeight w:val="737"/>
          <w:jc w:val="center"/>
        </w:trPr>
        <w:tc>
          <w:tcPr>
            <w:tcW w:w="1008" w:type="dxa"/>
            <w:vMerge/>
            <w:tcBorders>
              <w:left w:val="single" w:sz="4" w:space="0" w:color="auto"/>
              <w:right w:val="single" w:sz="4" w:space="0" w:color="auto"/>
            </w:tcBorders>
            <w:vAlign w:val="center"/>
          </w:tcPr>
          <w:p w14:paraId="558CB163" w14:textId="77777777" w:rsidR="006915D4" w:rsidRPr="00CA51A4" w:rsidRDefault="006915D4" w:rsidP="00C94045">
            <w:pPr>
              <w:widowControl/>
              <w:autoSpaceDE/>
              <w:autoSpaceDN/>
              <w:adjustRightInd/>
              <w:snapToGrid/>
              <w:spacing w:line="300" w:lineRule="exact"/>
              <w:jc w:val="left"/>
              <w:rPr>
                <w:rFonts w:eastAsia="宋体" w:cs="宋体" w:hint="eastAsia"/>
                <w:b/>
                <w:bCs/>
                <w:spacing w:val="0"/>
                <w:kern w:val="0"/>
                <w:sz w:val="21"/>
                <w:szCs w:val="21"/>
              </w:rPr>
            </w:pP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17E06FF" w14:textId="77777777" w:rsidR="006915D4" w:rsidRPr="00CA51A4" w:rsidRDefault="006915D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3.</w:t>
            </w:r>
            <w:r>
              <w:rPr>
                <w:rFonts w:eastAsia="宋体" w:cs="宋体" w:hint="eastAsia"/>
                <w:spacing w:val="0"/>
                <w:kern w:val="0"/>
                <w:sz w:val="21"/>
                <w:szCs w:val="21"/>
              </w:rPr>
              <w:t>8</w:t>
            </w:r>
          </w:p>
        </w:tc>
        <w:tc>
          <w:tcPr>
            <w:tcW w:w="3202" w:type="dxa"/>
            <w:tcBorders>
              <w:top w:val="single" w:sz="4" w:space="0" w:color="auto"/>
              <w:left w:val="nil"/>
              <w:bottom w:val="single" w:sz="4" w:space="0" w:color="auto"/>
              <w:right w:val="single" w:sz="4" w:space="0" w:color="auto"/>
            </w:tcBorders>
            <w:shd w:val="clear" w:color="auto" w:fill="auto"/>
            <w:vAlign w:val="center"/>
          </w:tcPr>
          <w:p w14:paraId="2ADF2AEC" w14:textId="77777777" w:rsidR="006915D4" w:rsidRPr="00CA51A4" w:rsidRDefault="006915D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废纸、农作物秸秆</w:t>
            </w:r>
          </w:p>
        </w:tc>
        <w:tc>
          <w:tcPr>
            <w:tcW w:w="3177" w:type="dxa"/>
            <w:tcBorders>
              <w:top w:val="single" w:sz="4" w:space="0" w:color="auto"/>
              <w:left w:val="nil"/>
              <w:bottom w:val="single" w:sz="4" w:space="0" w:color="auto"/>
              <w:right w:val="nil"/>
            </w:tcBorders>
            <w:shd w:val="clear" w:color="auto" w:fill="auto"/>
            <w:vAlign w:val="center"/>
          </w:tcPr>
          <w:p w14:paraId="4E7E61BF" w14:textId="77777777" w:rsidR="006915D4" w:rsidRPr="00CA51A4" w:rsidRDefault="006915D4" w:rsidP="00C94045">
            <w:pPr>
              <w:widowControl/>
              <w:autoSpaceDE/>
              <w:autoSpaceDN/>
              <w:adjustRightInd/>
              <w:snapToGrid/>
              <w:spacing w:line="300" w:lineRule="exact"/>
              <w:jc w:val="left"/>
              <w:rPr>
                <w:rFonts w:ascii="Calibri" w:eastAsia="宋体" w:hAnsi="Calibri"/>
                <w:spacing w:val="0"/>
                <w:sz w:val="21"/>
                <w:szCs w:val="21"/>
              </w:rPr>
            </w:pPr>
            <w:r w:rsidRPr="00CA51A4">
              <w:rPr>
                <w:rFonts w:eastAsia="宋体" w:cs="宋体" w:hint="eastAsia"/>
                <w:spacing w:val="0"/>
                <w:kern w:val="0"/>
                <w:sz w:val="21"/>
                <w:szCs w:val="21"/>
              </w:rPr>
              <w:t>纸浆、秸秆浆和纸</w:t>
            </w: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6178B733" w14:textId="77777777" w:rsidR="006915D4" w:rsidRPr="00CA51A4" w:rsidRDefault="006915D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1.产品原料70%以上来自所列资源；</w:t>
            </w:r>
          </w:p>
          <w:p w14:paraId="6F18FF0F" w14:textId="77777777" w:rsidR="006915D4" w:rsidRPr="00CA51A4" w:rsidRDefault="006915D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2.废水排放符合《制浆造纸工业水污染物排放标准》（GB3544-2008）规定的技术要求；</w:t>
            </w:r>
          </w:p>
          <w:p w14:paraId="2CFDD2FE" w14:textId="77777777" w:rsidR="006915D4" w:rsidRPr="00CA51A4" w:rsidRDefault="006915D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3.</w:t>
            </w:r>
            <w:r w:rsidR="00267546">
              <w:rPr>
                <w:rFonts w:eastAsia="宋体" w:cs="宋体" w:hint="eastAsia"/>
                <w:spacing w:val="0"/>
                <w:kern w:val="0"/>
                <w:sz w:val="21"/>
                <w:szCs w:val="21"/>
              </w:rPr>
              <w:t>纳税人</w:t>
            </w:r>
            <w:r w:rsidRPr="00CA51A4">
              <w:rPr>
                <w:rFonts w:eastAsia="宋体" w:cs="宋体" w:hint="eastAsia"/>
                <w:spacing w:val="0"/>
                <w:kern w:val="0"/>
                <w:sz w:val="21"/>
                <w:szCs w:val="21"/>
              </w:rPr>
              <w:t>符合《</w:t>
            </w:r>
            <w:r>
              <w:rPr>
                <w:rFonts w:eastAsia="宋体" w:cs="宋体" w:hint="eastAsia"/>
                <w:spacing w:val="0"/>
                <w:kern w:val="0"/>
                <w:sz w:val="21"/>
                <w:szCs w:val="21"/>
              </w:rPr>
              <w:t>制浆造纸行业清洁生产评价指标体系</w:t>
            </w:r>
            <w:r w:rsidRPr="00CA51A4">
              <w:rPr>
                <w:rFonts w:eastAsia="宋体" w:cs="宋体" w:hint="eastAsia"/>
                <w:spacing w:val="0"/>
                <w:kern w:val="0"/>
                <w:sz w:val="21"/>
                <w:szCs w:val="21"/>
              </w:rPr>
              <w:t>》规定的技术要求；</w:t>
            </w:r>
          </w:p>
          <w:p w14:paraId="20942D85" w14:textId="77777777" w:rsidR="006915D4" w:rsidRPr="00CA51A4" w:rsidRDefault="006915D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4.</w:t>
            </w:r>
            <w:r w:rsidR="00267546">
              <w:rPr>
                <w:rFonts w:eastAsia="宋体" w:cs="宋体" w:hint="eastAsia"/>
                <w:spacing w:val="0"/>
                <w:kern w:val="0"/>
                <w:sz w:val="21"/>
                <w:szCs w:val="21"/>
              </w:rPr>
              <w:t>纳税人</w:t>
            </w:r>
            <w:r w:rsidRPr="00CA51A4">
              <w:rPr>
                <w:rFonts w:eastAsia="宋体" w:cs="宋体" w:hint="eastAsia"/>
                <w:spacing w:val="0"/>
                <w:kern w:val="0"/>
                <w:sz w:val="21"/>
                <w:szCs w:val="21"/>
              </w:rPr>
              <w:t>必须通过</w:t>
            </w:r>
            <w:r w:rsidRPr="00CA51A4">
              <w:rPr>
                <w:rFonts w:eastAsia="宋体" w:cs="宋体"/>
                <w:spacing w:val="0"/>
                <w:kern w:val="0"/>
                <w:sz w:val="21"/>
                <w:szCs w:val="21"/>
              </w:rPr>
              <w:t>ISO9000</w:t>
            </w:r>
            <w:r w:rsidRPr="00CA51A4">
              <w:rPr>
                <w:rFonts w:eastAsia="宋体" w:cs="宋体" w:hint="eastAsia"/>
                <w:spacing w:val="0"/>
                <w:kern w:val="0"/>
                <w:sz w:val="21"/>
                <w:szCs w:val="21"/>
              </w:rPr>
              <w:t>、</w:t>
            </w:r>
            <w:r w:rsidRPr="00CA51A4">
              <w:rPr>
                <w:rFonts w:eastAsia="宋体" w:cs="宋体"/>
                <w:spacing w:val="0"/>
                <w:kern w:val="0"/>
                <w:sz w:val="21"/>
                <w:szCs w:val="21"/>
              </w:rPr>
              <w:t>ISO14000</w:t>
            </w:r>
            <w:r w:rsidRPr="00CA51A4">
              <w:rPr>
                <w:rFonts w:eastAsia="宋体" w:cs="宋体" w:hint="eastAsia"/>
                <w:spacing w:val="0"/>
                <w:kern w:val="0"/>
                <w:sz w:val="21"/>
                <w:szCs w:val="21"/>
              </w:rPr>
              <w:t>认证。</w:t>
            </w:r>
          </w:p>
        </w:tc>
        <w:tc>
          <w:tcPr>
            <w:tcW w:w="1154" w:type="dxa"/>
            <w:tcBorders>
              <w:top w:val="single" w:sz="4" w:space="0" w:color="auto"/>
              <w:left w:val="nil"/>
              <w:bottom w:val="single" w:sz="4" w:space="0" w:color="auto"/>
              <w:right w:val="single" w:sz="4" w:space="0" w:color="auto"/>
            </w:tcBorders>
            <w:vAlign w:val="center"/>
          </w:tcPr>
          <w:p w14:paraId="6FA31996" w14:textId="77777777" w:rsidR="006915D4" w:rsidRPr="00CA51A4" w:rsidRDefault="006915D4" w:rsidP="00C94045">
            <w:pPr>
              <w:widowControl/>
              <w:autoSpaceDE/>
              <w:autoSpaceDN/>
              <w:adjustRightInd/>
              <w:snapToGrid/>
              <w:spacing w:line="300" w:lineRule="exact"/>
              <w:jc w:val="center"/>
              <w:rPr>
                <w:rFonts w:eastAsia="宋体" w:cs="宋体" w:hint="eastAsia"/>
                <w:b/>
                <w:spacing w:val="0"/>
                <w:kern w:val="0"/>
                <w:sz w:val="21"/>
                <w:szCs w:val="21"/>
              </w:rPr>
            </w:pPr>
            <w:r w:rsidRPr="00CA51A4">
              <w:rPr>
                <w:rFonts w:eastAsia="宋体" w:cs="宋体" w:hint="eastAsia"/>
                <w:spacing w:val="0"/>
                <w:kern w:val="0"/>
                <w:sz w:val="21"/>
                <w:szCs w:val="21"/>
              </w:rPr>
              <w:t>5</w:t>
            </w:r>
            <w:r w:rsidRPr="00CA51A4">
              <w:rPr>
                <w:rFonts w:eastAsia="宋体" w:cs="宋体"/>
                <w:spacing w:val="0"/>
                <w:kern w:val="0"/>
                <w:sz w:val="21"/>
                <w:szCs w:val="21"/>
              </w:rPr>
              <w:t>0%</w:t>
            </w:r>
          </w:p>
        </w:tc>
      </w:tr>
      <w:tr w:rsidR="006915D4" w:rsidRPr="00CA51A4" w14:paraId="67DFAFEA" w14:textId="77777777" w:rsidTr="00E85007">
        <w:trPr>
          <w:trHeight w:val="1258"/>
          <w:jc w:val="center"/>
        </w:trPr>
        <w:tc>
          <w:tcPr>
            <w:tcW w:w="1008" w:type="dxa"/>
            <w:vMerge/>
            <w:tcBorders>
              <w:left w:val="single" w:sz="4" w:space="0" w:color="auto"/>
              <w:right w:val="single" w:sz="4" w:space="0" w:color="auto"/>
            </w:tcBorders>
            <w:vAlign w:val="center"/>
          </w:tcPr>
          <w:p w14:paraId="6F745665" w14:textId="77777777" w:rsidR="006915D4" w:rsidRPr="00CA51A4" w:rsidRDefault="006915D4" w:rsidP="00C94045">
            <w:pPr>
              <w:widowControl/>
              <w:autoSpaceDE/>
              <w:autoSpaceDN/>
              <w:adjustRightInd/>
              <w:snapToGrid/>
              <w:spacing w:line="300" w:lineRule="exact"/>
              <w:jc w:val="left"/>
              <w:rPr>
                <w:rFonts w:eastAsia="宋体" w:cs="宋体" w:hint="eastAsia"/>
                <w:spacing w:val="0"/>
                <w:kern w:val="0"/>
                <w:sz w:val="21"/>
                <w:szCs w:val="21"/>
              </w:rPr>
            </w:pP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D235CC5" w14:textId="77777777" w:rsidR="006915D4" w:rsidRPr="00CA51A4" w:rsidRDefault="006915D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3.</w:t>
            </w:r>
            <w:r>
              <w:rPr>
                <w:rFonts w:eastAsia="宋体" w:cs="宋体" w:hint="eastAsia"/>
                <w:spacing w:val="0"/>
                <w:kern w:val="0"/>
                <w:sz w:val="21"/>
                <w:szCs w:val="21"/>
              </w:rPr>
              <w:t>9</w:t>
            </w:r>
          </w:p>
        </w:tc>
        <w:tc>
          <w:tcPr>
            <w:tcW w:w="3202" w:type="dxa"/>
            <w:tcBorders>
              <w:top w:val="single" w:sz="4" w:space="0" w:color="auto"/>
              <w:left w:val="nil"/>
              <w:bottom w:val="single" w:sz="4" w:space="0" w:color="auto"/>
              <w:right w:val="single" w:sz="4" w:space="0" w:color="auto"/>
            </w:tcBorders>
            <w:shd w:val="clear" w:color="auto" w:fill="auto"/>
            <w:noWrap/>
            <w:vAlign w:val="center"/>
          </w:tcPr>
          <w:p w14:paraId="30AAE9FA" w14:textId="77777777" w:rsidR="006915D4" w:rsidRPr="00CA51A4" w:rsidRDefault="006915D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废旧轮胎、废橡胶制品</w:t>
            </w:r>
          </w:p>
        </w:tc>
        <w:tc>
          <w:tcPr>
            <w:tcW w:w="3177" w:type="dxa"/>
            <w:tcBorders>
              <w:top w:val="single" w:sz="4" w:space="0" w:color="auto"/>
              <w:left w:val="nil"/>
              <w:bottom w:val="single" w:sz="4" w:space="0" w:color="auto"/>
              <w:right w:val="single" w:sz="4" w:space="0" w:color="auto"/>
            </w:tcBorders>
            <w:shd w:val="clear" w:color="auto" w:fill="auto"/>
            <w:noWrap/>
            <w:vAlign w:val="center"/>
          </w:tcPr>
          <w:p w14:paraId="27DEF1B1" w14:textId="77777777" w:rsidR="006915D4" w:rsidRPr="00CA51A4" w:rsidRDefault="006915D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胶粉、翻新轮胎、再生橡胶</w:t>
            </w:r>
          </w:p>
        </w:tc>
        <w:tc>
          <w:tcPr>
            <w:tcW w:w="4618" w:type="dxa"/>
            <w:tcBorders>
              <w:top w:val="single" w:sz="4" w:space="0" w:color="auto"/>
              <w:left w:val="nil"/>
              <w:bottom w:val="single" w:sz="4" w:space="0" w:color="auto"/>
              <w:right w:val="single" w:sz="4" w:space="0" w:color="auto"/>
            </w:tcBorders>
            <w:shd w:val="clear" w:color="auto" w:fill="auto"/>
            <w:vAlign w:val="center"/>
          </w:tcPr>
          <w:p w14:paraId="2EEACCEC" w14:textId="77777777" w:rsidR="006915D4" w:rsidRPr="00CA51A4" w:rsidRDefault="006915D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1</w:t>
            </w:r>
            <w:r w:rsidRPr="00CA51A4">
              <w:rPr>
                <w:rFonts w:eastAsia="宋体" w:cs="宋体"/>
                <w:spacing w:val="0"/>
                <w:kern w:val="0"/>
                <w:sz w:val="21"/>
                <w:szCs w:val="21"/>
              </w:rPr>
              <w:t>.</w:t>
            </w:r>
            <w:r w:rsidRPr="00CA51A4">
              <w:rPr>
                <w:rFonts w:eastAsia="宋体" w:cs="宋体" w:hint="eastAsia"/>
                <w:spacing w:val="0"/>
                <w:kern w:val="0"/>
                <w:sz w:val="21"/>
                <w:szCs w:val="21"/>
              </w:rPr>
              <w:t>产品原料</w:t>
            </w:r>
            <w:r w:rsidRPr="00CA51A4">
              <w:rPr>
                <w:rFonts w:ascii="Calibri" w:eastAsia="宋体" w:hAnsi="Calibri" w:hint="eastAsia"/>
                <w:spacing w:val="0"/>
                <w:sz w:val="21"/>
                <w:szCs w:val="21"/>
              </w:rPr>
              <w:t>95%</w:t>
            </w:r>
            <w:r w:rsidRPr="00CA51A4">
              <w:rPr>
                <w:rFonts w:ascii="Calibri" w:eastAsia="宋体" w:hAnsi="Calibri" w:hint="eastAsia"/>
                <w:spacing w:val="0"/>
                <w:sz w:val="21"/>
                <w:szCs w:val="21"/>
              </w:rPr>
              <w:t>以上</w:t>
            </w:r>
            <w:r w:rsidRPr="00CA51A4">
              <w:rPr>
                <w:rFonts w:eastAsia="宋体" w:cs="宋体" w:hint="eastAsia"/>
                <w:spacing w:val="0"/>
                <w:kern w:val="0"/>
                <w:sz w:val="21"/>
                <w:szCs w:val="21"/>
              </w:rPr>
              <w:t>来自所列资源；</w:t>
            </w:r>
          </w:p>
          <w:p w14:paraId="00C4475D" w14:textId="77777777" w:rsidR="006915D4" w:rsidRPr="00CA51A4" w:rsidRDefault="006915D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2</w:t>
            </w:r>
            <w:r w:rsidRPr="00CA51A4">
              <w:rPr>
                <w:rFonts w:eastAsia="宋体" w:cs="宋体"/>
                <w:spacing w:val="0"/>
                <w:kern w:val="0"/>
                <w:sz w:val="21"/>
                <w:szCs w:val="21"/>
              </w:rPr>
              <w:t>.</w:t>
            </w:r>
            <w:r w:rsidRPr="00CA51A4">
              <w:rPr>
                <w:rFonts w:eastAsia="宋体" w:cs="宋体" w:hint="eastAsia"/>
                <w:spacing w:val="0"/>
                <w:kern w:val="0"/>
                <w:sz w:val="21"/>
                <w:szCs w:val="21"/>
              </w:rPr>
              <w:t>胶粉符合</w:t>
            </w:r>
            <w:r>
              <w:rPr>
                <w:rFonts w:eastAsia="宋体" w:cs="宋体" w:hint="eastAsia"/>
                <w:spacing w:val="0"/>
                <w:kern w:val="0"/>
                <w:sz w:val="21"/>
                <w:szCs w:val="21"/>
              </w:rPr>
              <w:t>（</w:t>
            </w:r>
            <w:r w:rsidRPr="00CA51A4">
              <w:rPr>
                <w:rFonts w:eastAsia="宋体" w:cs="宋体"/>
                <w:spacing w:val="0"/>
                <w:kern w:val="0"/>
                <w:sz w:val="21"/>
                <w:szCs w:val="21"/>
              </w:rPr>
              <w:t>GB/T19208</w:t>
            </w:r>
            <w:r w:rsidRPr="00CA51A4">
              <w:rPr>
                <w:rFonts w:eastAsia="宋体" w:cs="宋体" w:hint="eastAsia"/>
                <w:spacing w:val="0"/>
                <w:kern w:val="0"/>
                <w:sz w:val="21"/>
                <w:szCs w:val="21"/>
              </w:rPr>
              <w:t>—</w:t>
            </w:r>
            <w:r w:rsidRPr="00CA51A4">
              <w:rPr>
                <w:rFonts w:eastAsia="宋体" w:cs="宋体"/>
                <w:spacing w:val="0"/>
                <w:kern w:val="0"/>
                <w:sz w:val="21"/>
                <w:szCs w:val="21"/>
              </w:rPr>
              <w:t>2008</w:t>
            </w:r>
            <w:r>
              <w:rPr>
                <w:rFonts w:eastAsia="宋体" w:cs="宋体" w:hint="eastAsia"/>
                <w:spacing w:val="0"/>
                <w:kern w:val="0"/>
                <w:sz w:val="21"/>
                <w:szCs w:val="21"/>
              </w:rPr>
              <w:t>）</w:t>
            </w:r>
            <w:r w:rsidRPr="00CA51A4">
              <w:rPr>
                <w:rFonts w:eastAsia="宋体" w:cs="宋体" w:hint="eastAsia"/>
                <w:spacing w:val="0"/>
                <w:kern w:val="0"/>
                <w:sz w:val="21"/>
                <w:szCs w:val="21"/>
              </w:rPr>
              <w:t>规定的技术要求；翻新轮胎符合</w:t>
            </w:r>
            <w:r>
              <w:rPr>
                <w:rFonts w:eastAsia="宋体" w:cs="宋体" w:hint="eastAsia"/>
                <w:spacing w:val="0"/>
                <w:kern w:val="0"/>
                <w:sz w:val="21"/>
                <w:szCs w:val="21"/>
              </w:rPr>
              <w:t>（</w:t>
            </w:r>
            <w:r w:rsidRPr="00CA51A4">
              <w:rPr>
                <w:rFonts w:eastAsia="宋体" w:cs="宋体"/>
                <w:spacing w:val="0"/>
                <w:kern w:val="0"/>
                <w:sz w:val="21"/>
                <w:szCs w:val="21"/>
              </w:rPr>
              <w:t>GB7037—2007</w:t>
            </w:r>
            <w:r>
              <w:rPr>
                <w:rFonts w:eastAsia="宋体" w:cs="宋体" w:hint="eastAsia"/>
                <w:spacing w:val="0"/>
                <w:kern w:val="0"/>
                <w:sz w:val="21"/>
                <w:szCs w:val="21"/>
              </w:rPr>
              <w:t>）</w:t>
            </w:r>
            <w:r w:rsidRPr="00CA51A4">
              <w:rPr>
                <w:rFonts w:eastAsia="宋体" w:cs="宋体" w:hint="eastAsia"/>
                <w:spacing w:val="0"/>
                <w:kern w:val="0"/>
                <w:sz w:val="21"/>
                <w:szCs w:val="21"/>
              </w:rPr>
              <w:t>、</w:t>
            </w:r>
            <w:r>
              <w:rPr>
                <w:rFonts w:eastAsia="宋体" w:cs="宋体" w:hint="eastAsia"/>
                <w:spacing w:val="0"/>
                <w:kern w:val="0"/>
                <w:sz w:val="21"/>
                <w:szCs w:val="21"/>
              </w:rPr>
              <w:t>（</w:t>
            </w:r>
            <w:r w:rsidRPr="00CA51A4">
              <w:rPr>
                <w:rFonts w:eastAsia="宋体" w:cs="宋体"/>
                <w:spacing w:val="0"/>
                <w:kern w:val="0"/>
                <w:sz w:val="21"/>
                <w:szCs w:val="21"/>
              </w:rPr>
              <w:t>GB14646—2007</w:t>
            </w:r>
            <w:r>
              <w:rPr>
                <w:rFonts w:eastAsia="宋体" w:cs="宋体" w:hint="eastAsia"/>
                <w:spacing w:val="0"/>
                <w:kern w:val="0"/>
                <w:sz w:val="21"/>
                <w:szCs w:val="21"/>
              </w:rPr>
              <w:t>）</w:t>
            </w:r>
            <w:r w:rsidRPr="00CA51A4">
              <w:rPr>
                <w:rFonts w:eastAsia="宋体" w:cs="宋体" w:hint="eastAsia"/>
                <w:spacing w:val="0"/>
                <w:kern w:val="0"/>
                <w:sz w:val="21"/>
                <w:szCs w:val="21"/>
              </w:rPr>
              <w:t>或</w:t>
            </w:r>
            <w:r>
              <w:rPr>
                <w:rFonts w:eastAsia="宋体" w:cs="宋体" w:hint="eastAsia"/>
                <w:spacing w:val="0"/>
                <w:kern w:val="0"/>
                <w:sz w:val="21"/>
                <w:szCs w:val="21"/>
              </w:rPr>
              <w:t>（</w:t>
            </w:r>
            <w:r w:rsidRPr="00CA51A4">
              <w:rPr>
                <w:rFonts w:eastAsia="宋体" w:cs="宋体"/>
                <w:spacing w:val="0"/>
                <w:kern w:val="0"/>
                <w:sz w:val="21"/>
                <w:szCs w:val="21"/>
              </w:rPr>
              <w:t>HG/T3979—2007</w:t>
            </w:r>
            <w:r>
              <w:rPr>
                <w:rFonts w:eastAsia="宋体" w:cs="宋体" w:hint="eastAsia"/>
                <w:spacing w:val="0"/>
                <w:kern w:val="0"/>
                <w:sz w:val="21"/>
                <w:szCs w:val="21"/>
              </w:rPr>
              <w:t>）</w:t>
            </w:r>
            <w:r w:rsidRPr="00CA51A4">
              <w:rPr>
                <w:rFonts w:eastAsia="宋体" w:cs="宋体" w:hint="eastAsia"/>
                <w:spacing w:val="0"/>
                <w:kern w:val="0"/>
                <w:sz w:val="21"/>
                <w:szCs w:val="21"/>
              </w:rPr>
              <w:t>规定的技术要求；再生橡胶符合</w:t>
            </w:r>
            <w:r>
              <w:rPr>
                <w:rFonts w:eastAsia="宋体" w:cs="宋体" w:hint="eastAsia"/>
                <w:spacing w:val="0"/>
                <w:kern w:val="0"/>
                <w:sz w:val="21"/>
                <w:szCs w:val="21"/>
              </w:rPr>
              <w:t>（</w:t>
            </w:r>
            <w:r w:rsidRPr="00CA51A4">
              <w:rPr>
                <w:rFonts w:eastAsia="宋体" w:cs="宋体" w:hint="eastAsia"/>
                <w:spacing w:val="0"/>
                <w:kern w:val="0"/>
                <w:sz w:val="21"/>
                <w:szCs w:val="21"/>
              </w:rPr>
              <w:t>GB/T13460—</w:t>
            </w:r>
            <w:r w:rsidRPr="00CA51A4">
              <w:rPr>
                <w:rFonts w:eastAsia="宋体" w:cs="宋体"/>
                <w:spacing w:val="0"/>
                <w:kern w:val="0"/>
                <w:sz w:val="21"/>
                <w:szCs w:val="21"/>
              </w:rPr>
              <w:t>2008</w:t>
            </w:r>
            <w:r>
              <w:rPr>
                <w:rFonts w:eastAsia="宋体" w:cs="宋体" w:hint="eastAsia"/>
                <w:spacing w:val="0"/>
                <w:kern w:val="0"/>
                <w:sz w:val="21"/>
                <w:szCs w:val="21"/>
              </w:rPr>
              <w:t>）</w:t>
            </w:r>
            <w:r w:rsidRPr="00CA51A4">
              <w:rPr>
                <w:rFonts w:eastAsia="宋体" w:cs="宋体" w:hint="eastAsia"/>
                <w:spacing w:val="0"/>
                <w:kern w:val="0"/>
                <w:sz w:val="21"/>
                <w:szCs w:val="21"/>
              </w:rPr>
              <w:t>规定的技术要求；</w:t>
            </w:r>
          </w:p>
          <w:p w14:paraId="04F27529" w14:textId="77777777" w:rsidR="006915D4" w:rsidRPr="00CA51A4" w:rsidRDefault="006915D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spacing w:val="0"/>
                <w:kern w:val="0"/>
                <w:sz w:val="21"/>
                <w:szCs w:val="21"/>
              </w:rPr>
              <w:t>3.</w:t>
            </w:r>
            <w:r w:rsidR="00267546">
              <w:rPr>
                <w:rFonts w:eastAsia="宋体" w:cs="宋体" w:hint="eastAsia"/>
                <w:spacing w:val="0"/>
                <w:kern w:val="0"/>
                <w:sz w:val="21"/>
                <w:szCs w:val="21"/>
              </w:rPr>
              <w:t>纳税人</w:t>
            </w:r>
            <w:r w:rsidRPr="00CA51A4">
              <w:rPr>
                <w:rFonts w:eastAsia="宋体" w:cs="宋体" w:hint="eastAsia"/>
                <w:spacing w:val="0"/>
                <w:kern w:val="0"/>
                <w:sz w:val="21"/>
                <w:szCs w:val="21"/>
              </w:rPr>
              <w:t>必须通过</w:t>
            </w:r>
            <w:r w:rsidRPr="00CA51A4">
              <w:rPr>
                <w:rFonts w:eastAsia="宋体" w:cs="宋体"/>
                <w:spacing w:val="0"/>
                <w:kern w:val="0"/>
                <w:sz w:val="21"/>
                <w:szCs w:val="21"/>
              </w:rPr>
              <w:t>ISO9000</w:t>
            </w:r>
            <w:r w:rsidRPr="00CA51A4">
              <w:rPr>
                <w:rFonts w:eastAsia="宋体" w:cs="宋体" w:hint="eastAsia"/>
                <w:spacing w:val="0"/>
                <w:kern w:val="0"/>
                <w:sz w:val="21"/>
                <w:szCs w:val="21"/>
              </w:rPr>
              <w:t>、</w:t>
            </w:r>
            <w:r w:rsidRPr="00CA51A4">
              <w:rPr>
                <w:rFonts w:eastAsia="宋体" w:cs="宋体"/>
                <w:spacing w:val="0"/>
                <w:kern w:val="0"/>
                <w:sz w:val="21"/>
                <w:szCs w:val="21"/>
              </w:rPr>
              <w:t>ISO14000</w:t>
            </w:r>
            <w:r w:rsidRPr="00CA51A4">
              <w:rPr>
                <w:rFonts w:eastAsia="宋体" w:cs="宋体" w:hint="eastAsia"/>
                <w:spacing w:val="0"/>
                <w:kern w:val="0"/>
                <w:sz w:val="21"/>
                <w:szCs w:val="21"/>
              </w:rPr>
              <w:t>认证。</w:t>
            </w:r>
          </w:p>
        </w:tc>
        <w:tc>
          <w:tcPr>
            <w:tcW w:w="1154" w:type="dxa"/>
            <w:tcBorders>
              <w:top w:val="single" w:sz="4" w:space="0" w:color="auto"/>
              <w:left w:val="nil"/>
              <w:bottom w:val="single" w:sz="4" w:space="0" w:color="auto"/>
              <w:right w:val="single" w:sz="4" w:space="0" w:color="auto"/>
            </w:tcBorders>
            <w:vAlign w:val="center"/>
          </w:tcPr>
          <w:p w14:paraId="6485461D" w14:textId="77777777" w:rsidR="006915D4" w:rsidRPr="00CA51A4" w:rsidRDefault="006915D4" w:rsidP="00C94045">
            <w:pPr>
              <w:widowControl/>
              <w:autoSpaceDE/>
              <w:autoSpaceDN/>
              <w:adjustRightInd/>
              <w:snapToGrid/>
              <w:spacing w:line="300" w:lineRule="exact"/>
              <w:jc w:val="center"/>
              <w:rPr>
                <w:rFonts w:eastAsia="宋体" w:cs="宋体" w:hint="eastAsia"/>
                <w:b/>
                <w:spacing w:val="0"/>
                <w:kern w:val="0"/>
                <w:sz w:val="21"/>
                <w:szCs w:val="21"/>
              </w:rPr>
            </w:pPr>
            <w:r w:rsidRPr="00CA51A4">
              <w:rPr>
                <w:rFonts w:eastAsia="宋体" w:cs="宋体"/>
                <w:spacing w:val="0"/>
                <w:kern w:val="0"/>
                <w:sz w:val="21"/>
                <w:szCs w:val="21"/>
              </w:rPr>
              <w:t>50%</w:t>
            </w:r>
          </w:p>
        </w:tc>
      </w:tr>
      <w:tr w:rsidR="006915D4" w:rsidRPr="00CA51A4" w14:paraId="12C02025" w14:textId="77777777" w:rsidTr="00E85007">
        <w:trPr>
          <w:trHeight w:val="480"/>
          <w:jc w:val="center"/>
        </w:trPr>
        <w:tc>
          <w:tcPr>
            <w:tcW w:w="1008" w:type="dxa"/>
            <w:vMerge/>
            <w:tcBorders>
              <w:left w:val="single" w:sz="4" w:space="0" w:color="auto"/>
              <w:right w:val="single" w:sz="4" w:space="0" w:color="auto"/>
            </w:tcBorders>
            <w:vAlign w:val="center"/>
          </w:tcPr>
          <w:p w14:paraId="0B6C9BBF" w14:textId="77777777" w:rsidR="006915D4" w:rsidRPr="00CA51A4" w:rsidRDefault="006915D4" w:rsidP="00C94045">
            <w:pPr>
              <w:widowControl/>
              <w:autoSpaceDE/>
              <w:autoSpaceDN/>
              <w:adjustRightInd/>
              <w:snapToGrid/>
              <w:spacing w:line="300" w:lineRule="exact"/>
              <w:jc w:val="left"/>
              <w:rPr>
                <w:rFonts w:eastAsia="宋体" w:cs="宋体" w:hint="eastAsia"/>
                <w:b/>
                <w:bCs/>
                <w:spacing w:val="0"/>
                <w:kern w:val="0"/>
                <w:sz w:val="21"/>
                <w:szCs w:val="21"/>
              </w:rPr>
            </w:pP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09FABE7" w14:textId="77777777" w:rsidR="006915D4" w:rsidRPr="00CA51A4" w:rsidRDefault="006915D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3.</w:t>
            </w:r>
            <w:r>
              <w:rPr>
                <w:rFonts w:eastAsia="宋体" w:cs="宋体" w:hint="eastAsia"/>
                <w:spacing w:val="0"/>
                <w:kern w:val="0"/>
                <w:sz w:val="21"/>
                <w:szCs w:val="21"/>
              </w:rPr>
              <w:t>10</w:t>
            </w:r>
          </w:p>
        </w:tc>
        <w:tc>
          <w:tcPr>
            <w:tcW w:w="3202" w:type="dxa"/>
            <w:tcBorders>
              <w:top w:val="single" w:sz="4" w:space="0" w:color="auto"/>
              <w:left w:val="nil"/>
              <w:bottom w:val="single" w:sz="4" w:space="0" w:color="auto"/>
              <w:right w:val="single" w:sz="4" w:space="0" w:color="auto"/>
            </w:tcBorders>
            <w:shd w:val="clear" w:color="auto" w:fill="auto"/>
            <w:vAlign w:val="center"/>
          </w:tcPr>
          <w:p w14:paraId="68929BA0" w14:textId="77777777" w:rsidR="006915D4" w:rsidRPr="00CA51A4" w:rsidRDefault="006915D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废弃天然纤维、化学纤维及其制品</w:t>
            </w:r>
          </w:p>
        </w:tc>
        <w:tc>
          <w:tcPr>
            <w:tcW w:w="3177" w:type="dxa"/>
            <w:tcBorders>
              <w:top w:val="single" w:sz="4" w:space="0" w:color="auto"/>
              <w:left w:val="nil"/>
              <w:bottom w:val="single" w:sz="4" w:space="0" w:color="auto"/>
              <w:right w:val="single" w:sz="4" w:space="0" w:color="auto"/>
            </w:tcBorders>
            <w:shd w:val="clear" w:color="auto" w:fill="auto"/>
            <w:vAlign w:val="center"/>
          </w:tcPr>
          <w:p w14:paraId="5B6939BE" w14:textId="77777777" w:rsidR="006915D4" w:rsidRPr="00CA51A4" w:rsidRDefault="006915D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纤维纱及织布、无纺布、毡、粘合剂及再生聚酯产品</w:t>
            </w:r>
          </w:p>
        </w:tc>
        <w:tc>
          <w:tcPr>
            <w:tcW w:w="4618" w:type="dxa"/>
            <w:tcBorders>
              <w:top w:val="single" w:sz="4" w:space="0" w:color="auto"/>
              <w:left w:val="nil"/>
              <w:bottom w:val="single" w:sz="4" w:space="0" w:color="auto"/>
              <w:right w:val="single" w:sz="4" w:space="0" w:color="auto"/>
            </w:tcBorders>
            <w:shd w:val="clear" w:color="auto" w:fill="auto"/>
            <w:vAlign w:val="center"/>
          </w:tcPr>
          <w:p w14:paraId="6ED90816" w14:textId="77777777" w:rsidR="006915D4" w:rsidRPr="00CA51A4" w:rsidRDefault="006915D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产品原料90%以上来自所列资源。</w:t>
            </w:r>
          </w:p>
        </w:tc>
        <w:tc>
          <w:tcPr>
            <w:tcW w:w="1154" w:type="dxa"/>
            <w:tcBorders>
              <w:top w:val="single" w:sz="4" w:space="0" w:color="auto"/>
              <w:left w:val="nil"/>
              <w:bottom w:val="single" w:sz="4" w:space="0" w:color="auto"/>
              <w:right w:val="single" w:sz="4" w:space="0" w:color="auto"/>
            </w:tcBorders>
            <w:vAlign w:val="center"/>
          </w:tcPr>
          <w:p w14:paraId="17181A92" w14:textId="77777777" w:rsidR="006915D4" w:rsidRPr="00CA51A4" w:rsidRDefault="006915D4" w:rsidP="00C94045">
            <w:pPr>
              <w:widowControl/>
              <w:autoSpaceDE/>
              <w:autoSpaceDN/>
              <w:adjustRightInd/>
              <w:snapToGrid/>
              <w:spacing w:line="300" w:lineRule="exact"/>
              <w:jc w:val="center"/>
              <w:rPr>
                <w:rFonts w:eastAsia="宋体" w:cs="宋体" w:hint="eastAsia"/>
                <w:b/>
                <w:spacing w:val="0"/>
                <w:kern w:val="0"/>
                <w:sz w:val="21"/>
                <w:szCs w:val="21"/>
              </w:rPr>
            </w:pPr>
            <w:r w:rsidRPr="00CA51A4">
              <w:rPr>
                <w:rFonts w:eastAsia="宋体" w:cs="宋体"/>
                <w:spacing w:val="0"/>
                <w:kern w:val="0"/>
                <w:sz w:val="21"/>
                <w:szCs w:val="21"/>
              </w:rPr>
              <w:t>50%</w:t>
            </w:r>
          </w:p>
        </w:tc>
      </w:tr>
      <w:tr w:rsidR="006915D4" w:rsidRPr="00CA51A4" w14:paraId="59482D2C" w14:textId="77777777" w:rsidTr="00E85007">
        <w:trPr>
          <w:trHeight w:val="480"/>
          <w:jc w:val="center"/>
        </w:trPr>
        <w:tc>
          <w:tcPr>
            <w:tcW w:w="1008" w:type="dxa"/>
            <w:vMerge/>
            <w:tcBorders>
              <w:left w:val="single" w:sz="4" w:space="0" w:color="auto"/>
              <w:right w:val="single" w:sz="4" w:space="0" w:color="auto"/>
            </w:tcBorders>
            <w:vAlign w:val="center"/>
          </w:tcPr>
          <w:p w14:paraId="6F9DDB65" w14:textId="77777777" w:rsidR="006915D4" w:rsidRPr="00CA51A4" w:rsidRDefault="006915D4" w:rsidP="00C94045">
            <w:pPr>
              <w:widowControl/>
              <w:autoSpaceDE/>
              <w:autoSpaceDN/>
              <w:adjustRightInd/>
              <w:snapToGrid/>
              <w:spacing w:line="300" w:lineRule="exact"/>
              <w:jc w:val="left"/>
              <w:rPr>
                <w:rFonts w:eastAsia="宋体" w:cs="宋体" w:hint="eastAsia"/>
                <w:b/>
                <w:bCs/>
                <w:spacing w:val="0"/>
                <w:kern w:val="0"/>
                <w:sz w:val="21"/>
                <w:szCs w:val="21"/>
              </w:rPr>
            </w:pP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5F69520" w14:textId="77777777" w:rsidR="006915D4" w:rsidRPr="00CA51A4" w:rsidRDefault="006915D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3.1</w:t>
            </w:r>
            <w:r>
              <w:rPr>
                <w:rFonts w:eastAsia="宋体" w:cs="宋体" w:hint="eastAsia"/>
                <w:spacing w:val="0"/>
                <w:kern w:val="0"/>
                <w:sz w:val="21"/>
                <w:szCs w:val="21"/>
              </w:rPr>
              <w:t>1</w:t>
            </w:r>
          </w:p>
        </w:tc>
        <w:tc>
          <w:tcPr>
            <w:tcW w:w="3202" w:type="dxa"/>
            <w:tcBorders>
              <w:top w:val="single" w:sz="4" w:space="0" w:color="auto"/>
              <w:left w:val="nil"/>
              <w:bottom w:val="single" w:sz="4" w:space="0" w:color="auto"/>
              <w:right w:val="single" w:sz="4" w:space="0" w:color="auto"/>
            </w:tcBorders>
            <w:shd w:val="clear" w:color="auto" w:fill="auto"/>
            <w:vAlign w:val="center"/>
          </w:tcPr>
          <w:p w14:paraId="2FC3A19A" w14:textId="77777777" w:rsidR="006915D4" w:rsidRPr="00CA51A4" w:rsidRDefault="006915D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人发</w:t>
            </w:r>
          </w:p>
        </w:tc>
        <w:tc>
          <w:tcPr>
            <w:tcW w:w="3177" w:type="dxa"/>
            <w:tcBorders>
              <w:top w:val="single" w:sz="4" w:space="0" w:color="auto"/>
              <w:left w:val="nil"/>
              <w:bottom w:val="single" w:sz="4" w:space="0" w:color="auto"/>
              <w:right w:val="single" w:sz="4" w:space="0" w:color="auto"/>
            </w:tcBorders>
            <w:shd w:val="clear" w:color="auto" w:fill="auto"/>
            <w:vAlign w:val="center"/>
          </w:tcPr>
          <w:p w14:paraId="7F1B5487" w14:textId="77777777" w:rsidR="006915D4" w:rsidRPr="00CA51A4" w:rsidRDefault="006915D4" w:rsidP="00C94045">
            <w:pPr>
              <w:widowControl/>
              <w:autoSpaceDE/>
              <w:autoSpaceDN/>
              <w:adjustRightInd/>
              <w:snapToGrid/>
              <w:spacing w:line="300" w:lineRule="exact"/>
              <w:jc w:val="left"/>
              <w:rPr>
                <w:rFonts w:eastAsia="宋体" w:cs="宋体" w:hint="eastAsia"/>
                <w:spacing w:val="0"/>
                <w:kern w:val="0"/>
                <w:sz w:val="21"/>
                <w:szCs w:val="21"/>
              </w:rPr>
            </w:pPr>
            <w:proofErr w:type="gramStart"/>
            <w:r w:rsidRPr="00CA51A4">
              <w:rPr>
                <w:rFonts w:eastAsia="宋体" w:cs="宋体" w:hint="eastAsia"/>
                <w:spacing w:val="0"/>
                <w:kern w:val="0"/>
                <w:sz w:val="21"/>
                <w:szCs w:val="21"/>
              </w:rPr>
              <w:t>档发</w:t>
            </w:r>
            <w:proofErr w:type="gramEnd"/>
          </w:p>
        </w:tc>
        <w:tc>
          <w:tcPr>
            <w:tcW w:w="4618" w:type="dxa"/>
            <w:tcBorders>
              <w:top w:val="single" w:sz="4" w:space="0" w:color="auto"/>
              <w:left w:val="nil"/>
              <w:bottom w:val="single" w:sz="4" w:space="0" w:color="auto"/>
              <w:right w:val="single" w:sz="4" w:space="0" w:color="auto"/>
            </w:tcBorders>
            <w:shd w:val="clear" w:color="auto" w:fill="auto"/>
            <w:vAlign w:val="center"/>
          </w:tcPr>
          <w:p w14:paraId="5686B91A" w14:textId="77777777" w:rsidR="006915D4" w:rsidRPr="00CA51A4" w:rsidRDefault="006915D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产品原料90%以上来自所列资源。</w:t>
            </w:r>
          </w:p>
        </w:tc>
        <w:tc>
          <w:tcPr>
            <w:tcW w:w="1154" w:type="dxa"/>
            <w:tcBorders>
              <w:top w:val="single" w:sz="4" w:space="0" w:color="auto"/>
              <w:left w:val="nil"/>
              <w:bottom w:val="single" w:sz="4" w:space="0" w:color="auto"/>
              <w:right w:val="single" w:sz="4" w:space="0" w:color="auto"/>
            </w:tcBorders>
            <w:vAlign w:val="center"/>
          </w:tcPr>
          <w:p w14:paraId="0977F03E" w14:textId="77777777" w:rsidR="006915D4" w:rsidRPr="00CA51A4" w:rsidRDefault="006915D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hint="eastAsia"/>
                <w:spacing w:val="0"/>
                <w:kern w:val="0"/>
                <w:sz w:val="21"/>
                <w:szCs w:val="21"/>
              </w:rPr>
              <w:t>7</w:t>
            </w:r>
            <w:r w:rsidRPr="00CA51A4">
              <w:rPr>
                <w:rFonts w:eastAsia="宋体" w:cs="宋体"/>
                <w:spacing w:val="0"/>
                <w:kern w:val="0"/>
                <w:sz w:val="21"/>
                <w:szCs w:val="21"/>
              </w:rPr>
              <w:t>0%</w:t>
            </w:r>
          </w:p>
        </w:tc>
      </w:tr>
      <w:tr w:rsidR="006915D4" w:rsidRPr="00CA51A4" w14:paraId="113B0173" w14:textId="77777777" w:rsidTr="00E85007">
        <w:trPr>
          <w:trHeight w:val="480"/>
          <w:jc w:val="center"/>
        </w:trPr>
        <w:tc>
          <w:tcPr>
            <w:tcW w:w="1008" w:type="dxa"/>
            <w:vMerge/>
            <w:tcBorders>
              <w:left w:val="single" w:sz="4" w:space="0" w:color="auto"/>
              <w:bottom w:val="single" w:sz="4" w:space="0" w:color="auto"/>
              <w:right w:val="single" w:sz="4" w:space="0" w:color="auto"/>
            </w:tcBorders>
            <w:vAlign w:val="center"/>
          </w:tcPr>
          <w:p w14:paraId="40F9E918" w14:textId="77777777" w:rsidR="006915D4" w:rsidRPr="00CA51A4" w:rsidRDefault="006915D4" w:rsidP="00C94045">
            <w:pPr>
              <w:widowControl/>
              <w:autoSpaceDE/>
              <w:autoSpaceDN/>
              <w:adjustRightInd/>
              <w:snapToGrid/>
              <w:spacing w:line="300" w:lineRule="exact"/>
              <w:jc w:val="left"/>
              <w:rPr>
                <w:rFonts w:eastAsia="宋体" w:cs="宋体" w:hint="eastAsia"/>
                <w:b/>
                <w:bCs/>
                <w:spacing w:val="0"/>
                <w:kern w:val="0"/>
                <w:sz w:val="21"/>
                <w:szCs w:val="21"/>
              </w:rPr>
            </w:pP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E701E13" w14:textId="77777777" w:rsidR="006915D4" w:rsidRPr="00CA51A4" w:rsidRDefault="006915D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hint="eastAsia"/>
                <w:spacing w:val="0"/>
                <w:kern w:val="0"/>
                <w:sz w:val="21"/>
                <w:szCs w:val="21"/>
              </w:rPr>
              <w:t>3.1</w:t>
            </w:r>
            <w:r>
              <w:rPr>
                <w:rFonts w:eastAsia="宋体" w:cs="宋体" w:hint="eastAsia"/>
                <w:spacing w:val="0"/>
                <w:kern w:val="0"/>
                <w:sz w:val="21"/>
                <w:szCs w:val="21"/>
              </w:rPr>
              <w:t>2</w:t>
            </w:r>
          </w:p>
        </w:tc>
        <w:tc>
          <w:tcPr>
            <w:tcW w:w="3202" w:type="dxa"/>
            <w:tcBorders>
              <w:top w:val="single" w:sz="4" w:space="0" w:color="auto"/>
              <w:left w:val="nil"/>
              <w:bottom w:val="single" w:sz="4" w:space="0" w:color="auto"/>
              <w:right w:val="single" w:sz="4" w:space="0" w:color="auto"/>
            </w:tcBorders>
            <w:shd w:val="clear" w:color="auto" w:fill="auto"/>
            <w:vAlign w:val="center"/>
          </w:tcPr>
          <w:p w14:paraId="3E3EAF5F" w14:textId="77777777" w:rsidR="006915D4" w:rsidRPr="00CA51A4" w:rsidRDefault="006915D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废玻璃</w:t>
            </w:r>
          </w:p>
        </w:tc>
        <w:tc>
          <w:tcPr>
            <w:tcW w:w="3177" w:type="dxa"/>
            <w:tcBorders>
              <w:top w:val="single" w:sz="4" w:space="0" w:color="auto"/>
              <w:left w:val="nil"/>
              <w:bottom w:val="single" w:sz="4" w:space="0" w:color="auto"/>
              <w:right w:val="single" w:sz="4" w:space="0" w:color="auto"/>
            </w:tcBorders>
            <w:shd w:val="clear" w:color="auto" w:fill="auto"/>
            <w:vAlign w:val="center"/>
          </w:tcPr>
          <w:p w14:paraId="05DA9BA5" w14:textId="77777777" w:rsidR="006915D4" w:rsidRPr="00CA51A4" w:rsidRDefault="006915D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玻璃熟料</w:t>
            </w:r>
          </w:p>
        </w:tc>
        <w:tc>
          <w:tcPr>
            <w:tcW w:w="4618" w:type="dxa"/>
            <w:tcBorders>
              <w:top w:val="single" w:sz="4" w:space="0" w:color="auto"/>
              <w:left w:val="nil"/>
              <w:bottom w:val="single" w:sz="4" w:space="0" w:color="auto"/>
              <w:right w:val="single" w:sz="4" w:space="0" w:color="auto"/>
            </w:tcBorders>
            <w:shd w:val="clear" w:color="auto" w:fill="auto"/>
            <w:vAlign w:val="center"/>
          </w:tcPr>
          <w:p w14:paraId="2E91AB09" w14:textId="77777777" w:rsidR="006915D4" w:rsidRPr="00CA51A4" w:rsidRDefault="006915D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1</w:t>
            </w:r>
            <w:r w:rsidRPr="00CA51A4">
              <w:rPr>
                <w:rFonts w:eastAsia="宋体" w:cs="宋体"/>
                <w:spacing w:val="0"/>
                <w:kern w:val="0"/>
                <w:sz w:val="21"/>
                <w:szCs w:val="21"/>
              </w:rPr>
              <w:t>.</w:t>
            </w:r>
            <w:r w:rsidRPr="00CA51A4">
              <w:rPr>
                <w:rFonts w:eastAsia="宋体" w:cs="宋体" w:hint="eastAsia"/>
                <w:spacing w:val="0"/>
                <w:kern w:val="0"/>
                <w:sz w:val="21"/>
                <w:szCs w:val="21"/>
              </w:rPr>
              <w:t>产品原料</w:t>
            </w:r>
            <w:r w:rsidRPr="00CA51A4">
              <w:rPr>
                <w:rFonts w:ascii="Calibri" w:eastAsia="宋体" w:hAnsi="Calibri" w:hint="eastAsia"/>
                <w:spacing w:val="0"/>
                <w:sz w:val="21"/>
                <w:szCs w:val="21"/>
              </w:rPr>
              <w:t>95%</w:t>
            </w:r>
            <w:r w:rsidRPr="00CA51A4">
              <w:rPr>
                <w:rFonts w:ascii="Calibri" w:eastAsia="宋体" w:hAnsi="Calibri" w:hint="eastAsia"/>
                <w:spacing w:val="0"/>
                <w:sz w:val="21"/>
                <w:szCs w:val="21"/>
              </w:rPr>
              <w:t>以上</w:t>
            </w:r>
            <w:r w:rsidRPr="00CA51A4">
              <w:rPr>
                <w:rFonts w:eastAsia="宋体" w:cs="宋体" w:hint="eastAsia"/>
                <w:spacing w:val="0"/>
                <w:kern w:val="0"/>
                <w:sz w:val="21"/>
                <w:szCs w:val="21"/>
              </w:rPr>
              <w:t>来自所列资源；</w:t>
            </w:r>
          </w:p>
          <w:p w14:paraId="255B448C" w14:textId="77777777" w:rsidR="006915D4" w:rsidRPr="00CA51A4" w:rsidRDefault="006915D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2.产品符合《废玻璃分类》（SB/T 10900-2012）的技术要求；</w:t>
            </w:r>
          </w:p>
          <w:p w14:paraId="39618541" w14:textId="77777777" w:rsidR="00456610" w:rsidRDefault="006915D4">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lastRenderedPageBreak/>
              <w:t>3.</w:t>
            </w:r>
            <w:r w:rsidR="00267546">
              <w:rPr>
                <w:rFonts w:eastAsia="宋体" w:cs="宋体" w:hint="eastAsia"/>
                <w:spacing w:val="0"/>
                <w:kern w:val="0"/>
                <w:sz w:val="21"/>
                <w:szCs w:val="21"/>
              </w:rPr>
              <w:t>纳税人</w:t>
            </w:r>
            <w:r w:rsidRPr="00CA51A4">
              <w:rPr>
                <w:rFonts w:eastAsia="宋体" w:cs="宋体" w:hint="eastAsia"/>
                <w:spacing w:val="0"/>
                <w:kern w:val="0"/>
                <w:sz w:val="21"/>
                <w:szCs w:val="21"/>
              </w:rPr>
              <w:t>符合《废玻璃回收分拣技术规范》</w:t>
            </w:r>
            <w:r>
              <w:rPr>
                <w:rFonts w:eastAsia="宋体" w:cs="宋体" w:hint="eastAsia"/>
                <w:spacing w:val="0"/>
                <w:kern w:val="0"/>
                <w:sz w:val="21"/>
                <w:szCs w:val="21"/>
              </w:rPr>
              <w:t>（</w:t>
            </w:r>
            <w:r w:rsidRPr="00CA51A4">
              <w:rPr>
                <w:rFonts w:eastAsia="宋体" w:cs="宋体" w:hint="eastAsia"/>
                <w:spacing w:val="0"/>
                <w:kern w:val="0"/>
                <w:sz w:val="21"/>
                <w:szCs w:val="21"/>
              </w:rPr>
              <w:t>SB/T11108-2014</w:t>
            </w:r>
            <w:r>
              <w:rPr>
                <w:rFonts w:eastAsia="宋体" w:cs="宋体" w:hint="eastAsia"/>
                <w:spacing w:val="0"/>
                <w:kern w:val="0"/>
                <w:sz w:val="21"/>
                <w:szCs w:val="21"/>
              </w:rPr>
              <w:t>）</w:t>
            </w:r>
            <w:r w:rsidRPr="00CA51A4">
              <w:rPr>
                <w:rFonts w:eastAsia="宋体" w:cs="宋体" w:hint="eastAsia"/>
                <w:spacing w:val="0"/>
                <w:kern w:val="0"/>
                <w:sz w:val="21"/>
                <w:szCs w:val="21"/>
              </w:rPr>
              <w:t>规定的技术要求。</w:t>
            </w:r>
          </w:p>
        </w:tc>
        <w:tc>
          <w:tcPr>
            <w:tcW w:w="1154" w:type="dxa"/>
            <w:tcBorders>
              <w:top w:val="single" w:sz="4" w:space="0" w:color="auto"/>
              <w:left w:val="nil"/>
              <w:bottom w:val="single" w:sz="4" w:space="0" w:color="auto"/>
              <w:right w:val="single" w:sz="4" w:space="0" w:color="auto"/>
            </w:tcBorders>
            <w:vAlign w:val="center"/>
          </w:tcPr>
          <w:p w14:paraId="6D41D2A5" w14:textId="77777777" w:rsidR="006915D4" w:rsidRPr="00CA51A4" w:rsidRDefault="006915D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hint="eastAsia"/>
                <w:spacing w:val="0"/>
                <w:kern w:val="0"/>
                <w:sz w:val="21"/>
                <w:szCs w:val="21"/>
              </w:rPr>
              <w:lastRenderedPageBreak/>
              <w:t>5</w:t>
            </w:r>
            <w:r w:rsidRPr="00CA51A4">
              <w:rPr>
                <w:rFonts w:eastAsia="宋体" w:cs="宋体"/>
                <w:spacing w:val="0"/>
                <w:kern w:val="0"/>
                <w:sz w:val="21"/>
                <w:szCs w:val="21"/>
              </w:rPr>
              <w:t>0%</w:t>
            </w:r>
          </w:p>
        </w:tc>
      </w:tr>
      <w:tr w:rsidR="006915D4" w:rsidRPr="00CA51A4" w14:paraId="666F5E5D" w14:textId="77777777" w:rsidTr="00E85007">
        <w:trPr>
          <w:trHeight w:val="2154"/>
          <w:jc w:val="center"/>
        </w:trPr>
        <w:tc>
          <w:tcPr>
            <w:tcW w:w="100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B355D9" w14:textId="77777777" w:rsidR="006915D4" w:rsidRPr="00CA51A4" w:rsidRDefault="006915D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hint="eastAsia"/>
                <w:spacing w:val="0"/>
                <w:kern w:val="0"/>
                <w:sz w:val="21"/>
                <w:szCs w:val="21"/>
              </w:rPr>
              <w:t>四、农林剩余物及其他</w:t>
            </w:r>
          </w:p>
        </w:tc>
        <w:tc>
          <w:tcPr>
            <w:tcW w:w="708" w:type="dxa"/>
            <w:tcBorders>
              <w:top w:val="single" w:sz="4" w:space="0" w:color="auto"/>
              <w:left w:val="nil"/>
              <w:bottom w:val="single" w:sz="4" w:space="0" w:color="auto"/>
              <w:right w:val="single" w:sz="4" w:space="0" w:color="auto"/>
            </w:tcBorders>
            <w:shd w:val="clear" w:color="auto" w:fill="auto"/>
            <w:vAlign w:val="center"/>
          </w:tcPr>
          <w:p w14:paraId="3DF11ABB" w14:textId="77777777" w:rsidR="006915D4" w:rsidRPr="00CA51A4" w:rsidRDefault="006915D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4.1</w:t>
            </w:r>
          </w:p>
        </w:tc>
        <w:tc>
          <w:tcPr>
            <w:tcW w:w="3202" w:type="dxa"/>
            <w:tcBorders>
              <w:top w:val="single" w:sz="4" w:space="0" w:color="auto"/>
              <w:left w:val="nil"/>
              <w:bottom w:val="single" w:sz="4" w:space="0" w:color="auto"/>
              <w:right w:val="single" w:sz="4" w:space="0" w:color="auto"/>
            </w:tcBorders>
            <w:shd w:val="clear" w:color="auto" w:fill="auto"/>
            <w:vAlign w:val="center"/>
          </w:tcPr>
          <w:p w14:paraId="659B5AE9" w14:textId="77777777" w:rsidR="006915D4" w:rsidRPr="00CA51A4" w:rsidRDefault="006915D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餐厨垃圾、畜禽粪便、稻壳、花生壳、玉米芯、油茶壳、棉籽壳、</w:t>
            </w:r>
            <w:proofErr w:type="gramStart"/>
            <w:r w:rsidRPr="00CA51A4">
              <w:rPr>
                <w:rFonts w:eastAsia="宋体" w:cs="宋体" w:hint="eastAsia"/>
                <w:spacing w:val="0"/>
                <w:kern w:val="0"/>
                <w:sz w:val="21"/>
                <w:szCs w:val="21"/>
              </w:rPr>
              <w:t>三剩物</w:t>
            </w:r>
            <w:proofErr w:type="gramEnd"/>
            <w:r w:rsidRPr="00CA51A4">
              <w:rPr>
                <w:rFonts w:eastAsia="宋体" w:cs="宋体" w:hint="eastAsia"/>
                <w:spacing w:val="0"/>
                <w:kern w:val="0"/>
                <w:sz w:val="21"/>
                <w:szCs w:val="21"/>
              </w:rPr>
              <w:t>、次小薪材、农作物秸秆、蔗渣，以及利用上述资源发酵产生的沼气</w:t>
            </w:r>
          </w:p>
        </w:tc>
        <w:tc>
          <w:tcPr>
            <w:tcW w:w="3177" w:type="dxa"/>
            <w:tcBorders>
              <w:top w:val="single" w:sz="4" w:space="0" w:color="auto"/>
              <w:left w:val="nil"/>
              <w:bottom w:val="single" w:sz="4" w:space="0" w:color="auto"/>
              <w:right w:val="single" w:sz="4" w:space="0" w:color="auto"/>
            </w:tcBorders>
            <w:shd w:val="clear" w:color="auto" w:fill="auto"/>
            <w:vAlign w:val="center"/>
          </w:tcPr>
          <w:p w14:paraId="13FB9AD4" w14:textId="77777777" w:rsidR="00CD5C6C" w:rsidRDefault="003A35D0">
            <w:pPr>
              <w:widowControl/>
              <w:autoSpaceDE/>
              <w:autoSpaceDN/>
              <w:adjustRightInd/>
              <w:snapToGrid/>
              <w:spacing w:line="300" w:lineRule="exact"/>
              <w:jc w:val="left"/>
              <w:rPr>
                <w:rFonts w:eastAsia="宋体" w:cs="宋体" w:hint="eastAsia"/>
                <w:spacing w:val="0"/>
                <w:kern w:val="0"/>
                <w:sz w:val="21"/>
                <w:szCs w:val="21"/>
              </w:rPr>
            </w:pPr>
            <w:r w:rsidRPr="003A35D0">
              <w:rPr>
                <w:rFonts w:eastAsia="宋体" w:cs="宋体" w:hint="eastAsia"/>
                <w:spacing w:val="0"/>
                <w:kern w:val="0"/>
                <w:sz w:val="21"/>
                <w:szCs w:val="21"/>
              </w:rPr>
              <w:t>生物质压块、</w:t>
            </w:r>
            <w:r w:rsidR="006915D4" w:rsidRPr="00CA51A4">
              <w:rPr>
                <w:rFonts w:eastAsia="宋体" w:cs="宋体" w:hint="eastAsia"/>
                <w:spacing w:val="0"/>
                <w:kern w:val="0"/>
                <w:sz w:val="21"/>
                <w:szCs w:val="21"/>
              </w:rPr>
              <w:t>沼气等燃料，电力、热力</w:t>
            </w:r>
          </w:p>
        </w:tc>
        <w:tc>
          <w:tcPr>
            <w:tcW w:w="4618" w:type="dxa"/>
            <w:tcBorders>
              <w:top w:val="single" w:sz="4" w:space="0" w:color="auto"/>
              <w:left w:val="nil"/>
              <w:bottom w:val="single" w:sz="4" w:space="0" w:color="auto"/>
              <w:right w:val="single" w:sz="4" w:space="0" w:color="auto"/>
            </w:tcBorders>
            <w:shd w:val="clear" w:color="auto" w:fill="auto"/>
            <w:vAlign w:val="center"/>
          </w:tcPr>
          <w:p w14:paraId="366F65FF" w14:textId="77777777" w:rsidR="006915D4" w:rsidRPr="00CA51A4" w:rsidRDefault="006915D4" w:rsidP="00AD2D0F">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spacing w:val="0"/>
                <w:kern w:val="0"/>
                <w:sz w:val="21"/>
                <w:szCs w:val="21"/>
              </w:rPr>
              <w:t>1.</w:t>
            </w:r>
            <w:r w:rsidRPr="00CA51A4">
              <w:rPr>
                <w:rFonts w:eastAsia="宋体" w:cs="宋体" w:hint="eastAsia"/>
                <w:spacing w:val="0"/>
                <w:kern w:val="0"/>
                <w:sz w:val="21"/>
                <w:szCs w:val="21"/>
              </w:rPr>
              <w:t>产品原料或者燃料</w:t>
            </w:r>
            <w:r w:rsidRPr="00CA51A4">
              <w:rPr>
                <w:rFonts w:eastAsia="宋体" w:cs="宋体"/>
                <w:spacing w:val="0"/>
                <w:kern w:val="0"/>
                <w:sz w:val="21"/>
                <w:szCs w:val="21"/>
              </w:rPr>
              <w:t>80%</w:t>
            </w:r>
            <w:r w:rsidRPr="00CA51A4">
              <w:rPr>
                <w:rFonts w:eastAsia="宋体" w:cs="宋体" w:hint="eastAsia"/>
                <w:spacing w:val="0"/>
                <w:kern w:val="0"/>
                <w:sz w:val="21"/>
                <w:szCs w:val="21"/>
              </w:rPr>
              <w:t>以上来自所列资源；</w:t>
            </w:r>
            <w:r w:rsidRPr="00CA51A4">
              <w:rPr>
                <w:rFonts w:eastAsia="宋体" w:cs="宋体" w:hint="eastAsia"/>
                <w:spacing w:val="0"/>
                <w:kern w:val="0"/>
                <w:sz w:val="21"/>
                <w:szCs w:val="21"/>
              </w:rPr>
              <w:br/>
            </w:r>
            <w:r w:rsidRPr="00CA51A4">
              <w:rPr>
                <w:rFonts w:eastAsia="宋体" w:cs="宋体"/>
                <w:spacing w:val="0"/>
                <w:kern w:val="0"/>
                <w:sz w:val="21"/>
                <w:szCs w:val="21"/>
              </w:rPr>
              <w:t>2.</w:t>
            </w:r>
            <w:r w:rsidR="00267546">
              <w:rPr>
                <w:rFonts w:eastAsia="宋体" w:cs="宋体" w:hint="eastAsia"/>
                <w:spacing w:val="0"/>
                <w:kern w:val="0"/>
                <w:sz w:val="21"/>
                <w:szCs w:val="21"/>
              </w:rPr>
              <w:t>纳税人</w:t>
            </w:r>
            <w:r w:rsidRPr="00CA51A4">
              <w:rPr>
                <w:rFonts w:eastAsia="宋体" w:cs="宋体" w:hint="eastAsia"/>
                <w:spacing w:val="0"/>
                <w:kern w:val="0"/>
                <w:sz w:val="21"/>
                <w:szCs w:val="21"/>
              </w:rPr>
              <w:t>符合《锅炉大气污染物排放标准》（GB13271-2014）、《火电厂大气污染物排放标准》（</w:t>
            </w:r>
            <w:r w:rsidRPr="00CA51A4">
              <w:rPr>
                <w:rFonts w:eastAsia="宋体" w:cs="宋体"/>
                <w:spacing w:val="0"/>
                <w:kern w:val="0"/>
                <w:sz w:val="21"/>
                <w:szCs w:val="21"/>
              </w:rPr>
              <w:t>GB13223</w:t>
            </w:r>
            <w:r w:rsidRPr="00CA51A4">
              <w:rPr>
                <w:rFonts w:eastAsia="宋体" w:cs="宋体" w:hint="eastAsia"/>
                <w:spacing w:val="0"/>
                <w:kern w:val="0"/>
                <w:sz w:val="21"/>
                <w:szCs w:val="21"/>
              </w:rPr>
              <w:t>—2011）或《生活垃圾焚烧污染控制标准》（</w:t>
            </w:r>
            <w:r w:rsidRPr="00CA51A4">
              <w:rPr>
                <w:rFonts w:eastAsia="宋体" w:cs="宋体"/>
                <w:spacing w:val="0"/>
                <w:kern w:val="0"/>
                <w:sz w:val="21"/>
                <w:szCs w:val="21"/>
              </w:rPr>
              <w:t>GB18485</w:t>
            </w:r>
            <w:r w:rsidRPr="00CA51A4">
              <w:rPr>
                <w:rFonts w:eastAsia="宋体" w:cs="宋体" w:hint="eastAsia"/>
                <w:spacing w:val="0"/>
                <w:kern w:val="0"/>
                <w:sz w:val="21"/>
                <w:szCs w:val="21"/>
              </w:rPr>
              <w:t>—</w:t>
            </w:r>
            <w:r w:rsidRPr="00CA51A4">
              <w:rPr>
                <w:rFonts w:eastAsia="宋体" w:cs="宋体"/>
                <w:spacing w:val="0"/>
                <w:kern w:val="0"/>
                <w:sz w:val="21"/>
                <w:szCs w:val="21"/>
              </w:rPr>
              <w:t>2001</w:t>
            </w:r>
            <w:r w:rsidRPr="00CA51A4">
              <w:rPr>
                <w:rFonts w:eastAsia="宋体" w:cs="宋体" w:hint="eastAsia"/>
                <w:spacing w:val="0"/>
                <w:kern w:val="0"/>
                <w:sz w:val="21"/>
                <w:szCs w:val="21"/>
              </w:rPr>
              <w:t>）规定的技术要求。</w:t>
            </w:r>
          </w:p>
        </w:tc>
        <w:tc>
          <w:tcPr>
            <w:tcW w:w="1154" w:type="dxa"/>
            <w:tcBorders>
              <w:top w:val="single" w:sz="4" w:space="0" w:color="auto"/>
              <w:left w:val="nil"/>
              <w:bottom w:val="single" w:sz="4" w:space="0" w:color="auto"/>
              <w:right w:val="single" w:sz="4" w:space="0" w:color="auto"/>
            </w:tcBorders>
            <w:vAlign w:val="center"/>
          </w:tcPr>
          <w:p w14:paraId="6AA8BD34" w14:textId="77777777" w:rsidR="006915D4" w:rsidRPr="00CA51A4" w:rsidRDefault="006915D4" w:rsidP="00C94045">
            <w:pPr>
              <w:widowControl/>
              <w:autoSpaceDE/>
              <w:autoSpaceDN/>
              <w:adjustRightInd/>
              <w:snapToGrid/>
              <w:spacing w:line="300" w:lineRule="exact"/>
              <w:jc w:val="center"/>
              <w:rPr>
                <w:rFonts w:eastAsia="宋体" w:cs="宋体" w:hint="eastAsia"/>
                <w:b/>
                <w:spacing w:val="0"/>
                <w:kern w:val="0"/>
                <w:sz w:val="21"/>
                <w:szCs w:val="21"/>
              </w:rPr>
            </w:pPr>
            <w:r w:rsidRPr="00CA51A4">
              <w:rPr>
                <w:rFonts w:eastAsia="宋体" w:cs="宋体" w:hint="eastAsia"/>
                <w:spacing w:val="0"/>
                <w:kern w:val="0"/>
                <w:sz w:val="21"/>
                <w:szCs w:val="21"/>
              </w:rPr>
              <w:t>10</w:t>
            </w:r>
            <w:r w:rsidRPr="00CA51A4">
              <w:rPr>
                <w:rFonts w:eastAsia="宋体" w:cs="宋体"/>
                <w:spacing w:val="0"/>
                <w:kern w:val="0"/>
                <w:sz w:val="21"/>
                <w:szCs w:val="21"/>
              </w:rPr>
              <w:t>0%</w:t>
            </w:r>
          </w:p>
        </w:tc>
      </w:tr>
      <w:tr w:rsidR="006915D4" w:rsidRPr="00CA51A4" w14:paraId="706CA190" w14:textId="77777777" w:rsidTr="00E85007">
        <w:trPr>
          <w:trHeight w:val="1209"/>
          <w:jc w:val="center"/>
        </w:trPr>
        <w:tc>
          <w:tcPr>
            <w:tcW w:w="1008" w:type="dxa"/>
            <w:vMerge/>
            <w:tcBorders>
              <w:top w:val="nil"/>
              <w:left w:val="single" w:sz="4" w:space="0" w:color="auto"/>
              <w:bottom w:val="single" w:sz="4" w:space="0" w:color="auto"/>
              <w:right w:val="single" w:sz="4" w:space="0" w:color="auto"/>
            </w:tcBorders>
            <w:vAlign w:val="center"/>
          </w:tcPr>
          <w:p w14:paraId="5983F3E5" w14:textId="77777777" w:rsidR="006915D4" w:rsidRPr="00CA51A4" w:rsidRDefault="006915D4" w:rsidP="00C94045">
            <w:pPr>
              <w:widowControl/>
              <w:autoSpaceDE/>
              <w:autoSpaceDN/>
              <w:adjustRightInd/>
              <w:snapToGrid/>
              <w:spacing w:line="300" w:lineRule="exact"/>
              <w:jc w:val="left"/>
              <w:rPr>
                <w:rFonts w:eastAsia="宋体" w:cs="宋体" w:hint="eastAsia"/>
                <w:b/>
                <w:bCs/>
                <w:spacing w:val="0"/>
                <w:kern w:val="0"/>
                <w:sz w:val="21"/>
                <w:szCs w:val="21"/>
              </w:rPr>
            </w:pPr>
          </w:p>
        </w:tc>
        <w:tc>
          <w:tcPr>
            <w:tcW w:w="708" w:type="dxa"/>
            <w:tcBorders>
              <w:top w:val="nil"/>
              <w:left w:val="nil"/>
              <w:bottom w:val="single" w:sz="4" w:space="0" w:color="auto"/>
              <w:right w:val="single" w:sz="4" w:space="0" w:color="auto"/>
            </w:tcBorders>
            <w:shd w:val="clear" w:color="auto" w:fill="auto"/>
            <w:vAlign w:val="center"/>
          </w:tcPr>
          <w:p w14:paraId="3630776D" w14:textId="77777777" w:rsidR="006915D4" w:rsidRPr="00CA51A4" w:rsidRDefault="006915D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4.2</w:t>
            </w:r>
          </w:p>
        </w:tc>
        <w:tc>
          <w:tcPr>
            <w:tcW w:w="3202" w:type="dxa"/>
            <w:tcBorders>
              <w:top w:val="nil"/>
              <w:left w:val="nil"/>
              <w:bottom w:val="single" w:sz="4" w:space="0" w:color="auto"/>
              <w:right w:val="single" w:sz="4" w:space="0" w:color="auto"/>
            </w:tcBorders>
            <w:shd w:val="clear" w:color="auto" w:fill="auto"/>
            <w:vAlign w:val="center"/>
          </w:tcPr>
          <w:p w14:paraId="7C626543" w14:textId="77777777" w:rsidR="006915D4" w:rsidRPr="00CA51A4" w:rsidRDefault="006915D4" w:rsidP="00C94045">
            <w:pPr>
              <w:widowControl/>
              <w:autoSpaceDE/>
              <w:autoSpaceDN/>
              <w:adjustRightInd/>
              <w:snapToGrid/>
              <w:spacing w:line="300" w:lineRule="exact"/>
              <w:jc w:val="left"/>
              <w:rPr>
                <w:rFonts w:eastAsia="宋体" w:cs="宋体" w:hint="eastAsia"/>
                <w:spacing w:val="0"/>
                <w:kern w:val="0"/>
                <w:sz w:val="21"/>
                <w:szCs w:val="21"/>
              </w:rPr>
            </w:pPr>
            <w:proofErr w:type="gramStart"/>
            <w:r w:rsidRPr="00CA51A4">
              <w:rPr>
                <w:rFonts w:eastAsia="宋体" w:cs="宋体" w:hint="eastAsia"/>
                <w:spacing w:val="0"/>
                <w:kern w:val="0"/>
                <w:sz w:val="21"/>
                <w:szCs w:val="21"/>
              </w:rPr>
              <w:t>三剩物</w:t>
            </w:r>
            <w:proofErr w:type="gramEnd"/>
            <w:r w:rsidRPr="00CA51A4">
              <w:rPr>
                <w:rFonts w:eastAsia="宋体" w:cs="宋体" w:hint="eastAsia"/>
                <w:spacing w:val="0"/>
                <w:kern w:val="0"/>
                <w:sz w:val="21"/>
                <w:szCs w:val="21"/>
              </w:rPr>
              <w:t>、次小薪材、农作物秸秆、沙柳</w:t>
            </w:r>
          </w:p>
        </w:tc>
        <w:tc>
          <w:tcPr>
            <w:tcW w:w="3177" w:type="dxa"/>
            <w:tcBorders>
              <w:top w:val="nil"/>
              <w:left w:val="nil"/>
              <w:bottom w:val="single" w:sz="4" w:space="0" w:color="auto"/>
              <w:right w:val="single" w:sz="4" w:space="0" w:color="auto"/>
            </w:tcBorders>
            <w:shd w:val="clear" w:color="auto" w:fill="auto"/>
            <w:vAlign w:val="center"/>
          </w:tcPr>
          <w:p w14:paraId="65D3C548" w14:textId="77777777" w:rsidR="00CD5C6C" w:rsidRDefault="003A35D0">
            <w:pPr>
              <w:widowControl/>
              <w:autoSpaceDE/>
              <w:autoSpaceDN/>
              <w:adjustRightInd/>
              <w:snapToGrid/>
              <w:spacing w:line="300" w:lineRule="exact"/>
              <w:jc w:val="left"/>
              <w:rPr>
                <w:rFonts w:eastAsia="宋体" w:cs="宋体" w:hint="eastAsia"/>
                <w:spacing w:val="0"/>
                <w:kern w:val="0"/>
                <w:sz w:val="21"/>
                <w:szCs w:val="21"/>
              </w:rPr>
            </w:pPr>
            <w:r w:rsidRPr="003A35D0">
              <w:rPr>
                <w:rFonts w:eastAsia="宋体" w:cs="宋体" w:hint="eastAsia"/>
                <w:spacing w:val="0"/>
                <w:kern w:val="0"/>
                <w:sz w:val="21"/>
                <w:szCs w:val="21"/>
              </w:rPr>
              <w:t>纤维板、刨花板，细木工板、生物炭、活性炭、栲胶、水解酒精、纤维素、木质素、木糖、阿拉伯糖、糠醛、</w:t>
            </w:r>
            <w:r w:rsidR="006915D4" w:rsidRPr="00CA51A4">
              <w:rPr>
                <w:rFonts w:eastAsia="宋体" w:cs="宋体" w:hint="eastAsia"/>
                <w:spacing w:val="0"/>
                <w:kern w:val="0"/>
                <w:sz w:val="21"/>
                <w:szCs w:val="21"/>
              </w:rPr>
              <w:t>箱板纸</w:t>
            </w:r>
          </w:p>
        </w:tc>
        <w:tc>
          <w:tcPr>
            <w:tcW w:w="4618" w:type="dxa"/>
            <w:tcBorders>
              <w:top w:val="nil"/>
              <w:left w:val="nil"/>
              <w:bottom w:val="single" w:sz="4" w:space="0" w:color="auto"/>
              <w:right w:val="single" w:sz="4" w:space="0" w:color="auto"/>
            </w:tcBorders>
            <w:shd w:val="clear" w:color="auto" w:fill="auto"/>
            <w:vAlign w:val="center"/>
          </w:tcPr>
          <w:p w14:paraId="0844446F" w14:textId="77777777" w:rsidR="006915D4" w:rsidRPr="00CA51A4" w:rsidRDefault="006915D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ascii="Calibri" w:eastAsia="宋体" w:hAnsi="Calibri" w:hint="eastAsia"/>
                <w:spacing w:val="0"/>
                <w:sz w:val="21"/>
                <w:szCs w:val="21"/>
              </w:rPr>
              <w:t>产品原料</w:t>
            </w:r>
            <w:r w:rsidRPr="00CA51A4">
              <w:rPr>
                <w:rFonts w:ascii="Calibri" w:eastAsia="宋体" w:hAnsi="Calibri" w:hint="eastAsia"/>
                <w:spacing w:val="0"/>
                <w:sz w:val="21"/>
                <w:szCs w:val="21"/>
              </w:rPr>
              <w:t>95%</w:t>
            </w:r>
            <w:r w:rsidRPr="00CA51A4">
              <w:rPr>
                <w:rFonts w:ascii="Calibri" w:eastAsia="宋体" w:hAnsi="Calibri" w:hint="eastAsia"/>
                <w:spacing w:val="0"/>
                <w:sz w:val="21"/>
                <w:szCs w:val="21"/>
              </w:rPr>
              <w:t>以上来自所列资源。</w:t>
            </w:r>
          </w:p>
        </w:tc>
        <w:tc>
          <w:tcPr>
            <w:tcW w:w="1154" w:type="dxa"/>
            <w:tcBorders>
              <w:top w:val="single" w:sz="4" w:space="0" w:color="auto"/>
              <w:left w:val="nil"/>
              <w:bottom w:val="single" w:sz="4" w:space="0" w:color="auto"/>
              <w:right w:val="single" w:sz="4" w:space="0" w:color="auto"/>
            </w:tcBorders>
            <w:vAlign w:val="center"/>
          </w:tcPr>
          <w:p w14:paraId="3E0211AB" w14:textId="77777777" w:rsidR="006915D4" w:rsidRPr="00CA51A4" w:rsidRDefault="006915D4" w:rsidP="00C94045">
            <w:pPr>
              <w:widowControl/>
              <w:autoSpaceDE/>
              <w:autoSpaceDN/>
              <w:adjustRightInd/>
              <w:snapToGrid/>
              <w:spacing w:line="300" w:lineRule="exact"/>
              <w:jc w:val="center"/>
              <w:rPr>
                <w:rFonts w:eastAsia="宋体" w:cs="宋体" w:hint="eastAsia"/>
                <w:b/>
                <w:spacing w:val="0"/>
                <w:kern w:val="0"/>
                <w:sz w:val="21"/>
                <w:szCs w:val="21"/>
              </w:rPr>
            </w:pPr>
            <w:r w:rsidRPr="00CA51A4">
              <w:rPr>
                <w:rFonts w:eastAsia="宋体" w:cs="宋体"/>
                <w:spacing w:val="0"/>
                <w:kern w:val="0"/>
                <w:sz w:val="21"/>
                <w:szCs w:val="21"/>
              </w:rPr>
              <w:t>70%</w:t>
            </w:r>
          </w:p>
        </w:tc>
      </w:tr>
      <w:tr w:rsidR="006915D4" w:rsidRPr="00CA51A4" w14:paraId="40CE3400" w14:textId="77777777" w:rsidTr="00E85007">
        <w:trPr>
          <w:trHeight w:val="797"/>
          <w:jc w:val="center"/>
        </w:trPr>
        <w:tc>
          <w:tcPr>
            <w:tcW w:w="1008" w:type="dxa"/>
            <w:vMerge/>
            <w:tcBorders>
              <w:top w:val="nil"/>
              <w:left w:val="single" w:sz="4" w:space="0" w:color="auto"/>
              <w:bottom w:val="single" w:sz="4" w:space="0" w:color="auto"/>
              <w:right w:val="single" w:sz="4" w:space="0" w:color="auto"/>
            </w:tcBorders>
            <w:vAlign w:val="center"/>
          </w:tcPr>
          <w:p w14:paraId="127F065B" w14:textId="77777777" w:rsidR="006915D4" w:rsidRPr="00CA51A4" w:rsidRDefault="006915D4" w:rsidP="00C94045">
            <w:pPr>
              <w:widowControl/>
              <w:autoSpaceDE/>
              <w:autoSpaceDN/>
              <w:adjustRightInd/>
              <w:snapToGrid/>
              <w:spacing w:line="300" w:lineRule="exact"/>
              <w:jc w:val="left"/>
              <w:rPr>
                <w:rFonts w:eastAsia="宋体" w:cs="宋体" w:hint="eastAsia"/>
                <w:b/>
                <w:bCs/>
                <w:spacing w:val="0"/>
                <w:kern w:val="0"/>
                <w:sz w:val="21"/>
                <w:szCs w:val="21"/>
              </w:rPr>
            </w:pP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E237A0C" w14:textId="77777777" w:rsidR="006915D4" w:rsidRPr="00CA51A4" w:rsidRDefault="006915D4" w:rsidP="00C94045">
            <w:pPr>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4.3</w:t>
            </w:r>
          </w:p>
        </w:tc>
        <w:tc>
          <w:tcPr>
            <w:tcW w:w="3202" w:type="dxa"/>
            <w:tcBorders>
              <w:top w:val="single" w:sz="4" w:space="0" w:color="auto"/>
              <w:left w:val="single" w:sz="4" w:space="0" w:color="auto"/>
              <w:bottom w:val="single" w:sz="4" w:space="0" w:color="auto"/>
              <w:right w:val="single" w:sz="4" w:space="0" w:color="auto"/>
            </w:tcBorders>
            <w:shd w:val="clear" w:color="auto" w:fill="auto"/>
            <w:vAlign w:val="center"/>
          </w:tcPr>
          <w:p w14:paraId="220DDF8D" w14:textId="77777777" w:rsidR="006915D4" w:rsidRPr="00CA51A4" w:rsidRDefault="006915D4" w:rsidP="00C94045">
            <w:pPr>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废弃动物油和植物油</w:t>
            </w:r>
          </w:p>
        </w:tc>
        <w:tc>
          <w:tcPr>
            <w:tcW w:w="3177" w:type="dxa"/>
            <w:tcBorders>
              <w:top w:val="single" w:sz="4" w:space="0" w:color="auto"/>
              <w:left w:val="single" w:sz="4" w:space="0" w:color="auto"/>
              <w:bottom w:val="single" w:sz="4" w:space="0" w:color="auto"/>
              <w:right w:val="single" w:sz="4" w:space="0" w:color="auto"/>
            </w:tcBorders>
            <w:shd w:val="clear" w:color="auto" w:fill="auto"/>
            <w:vAlign w:val="center"/>
          </w:tcPr>
          <w:p w14:paraId="0945D8C0" w14:textId="77777777" w:rsidR="006915D4" w:rsidRPr="00CA51A4" w:rsidRDefault="006915D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生物柴油、工业级混合油</w:t>
            </w: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5798FDE3" w14:textId="77777777" w:rsidR="006915D4" w:rsidRPr="00CA51A4" w:rsidRDefault="006915D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1.产品原料7</w:t>
            </w:r>
            <w:r w:rsidRPr="00CA51A4">
              <w:rPr>
                <w:rFonts w:eastAsia="宋体" w:cs="宋体"/>
                <w:spacing w:val="0"/>
                <w:kern w:val="0"/>
                <w:sz w:val="21"/>
                <w:szCs w:val="21"/>
              </w:rPr>
              <w:t>0%</w:t>
            </w:r>
            <w:r w:rsidRPr="00CA51A4">
              <w:rPr>
                <w:rFonts w:eastAsia="宋体" w:cs="宋体" w:hint="eastAsia"/>
                <w:spacing w:val="0"/>
                <w:kern w:val="0"/>
                <w:sz w:val="21"/>
                <w:szCs w:val="21"/>
              </w:rPr>
              <w:t>以上来自所列资源；</w:t>
            </w:r>
          </w:p>
          <w:p w14:paraId="2350D9E3" w14:textId="77777777" w:rsidR="003475A0" w:rsidRDefault="006915D4">
            <w:pPr>
              <w:autoSpaceDE/>
              <w:autoSpaceDN/>
              <w:adjustRightInd/>
              <w:snapToGrid/>
              <w:spacing w:line="300" w:lineRule="exact"/>
              <w:jc w:val="left"/>
              <w:rPr>
                <w:rFonts w:eastAsia="宋体" w:cs="宋体" w:hint="eastAsia"/>
                <w:spacing w:val="0"/>
                <w:kern w:val="0"/>
                <w:sz w:val="21"/>
                <w:szCs w:val="21"/>
              </w:rPr>
            </w:pPr>
            <w:r w:rsidRPr="00CA51A4">
              <w:rPr>
                <w:rFonts w:eastAsia="宋体" w:cs="宋体"/>
                <w:spacing w:val="0"/>
                <w:kern w:val="0"/>
                <w:sz w:val="21"/>
                <w:szCs w:val="21"/>
              </w:rPr>
              <w:t>2.</w:t>
            </w:r>
            <w:r w:rsidRPr="00CA51A4">
              <w:rPr>
                <w:rFonts w:eastAsia="宋体" w:cs="宋体" w:hint="eastAsia"/>
                <w:spacing w:val="0"/>
                <w:kern w:val="0"/>
                <w:sz w:val="21"/>
                <w:szCs w:val="21"/>
              </w:rPr>
              <w:t>工业级混合油的销售对象须为化工企业</w:t>
            </w:r>
            <w:r w:rsidR="00D92DF8">
              <w:rPr>
                <w:rFonts w:eastAsia="宋体" w:cs="宋体" w:hint="eastAsia"/>
                <w:spacing w:val="0"/>
                <w:kern w:val="0"/>
                <w:sz w:val="21"/>
                <w:szCs w:val="21"/>
              </w:rPr>
              <w:t>。</w:t>
            </w:r>
          </w:p>
        </w:tc>
        <w:tc>
          <w:tcPr>
            <w:tcW w:w="1154" w:type="dxa"/>
            <w:tcBorders>
              <w:top w:val="single" w:sz="4" w:space="0" w:color="auto"/>
              <w:left w:val="single" w:sz="4" w:space="0" w:color="auto"/>
              <w:right w:val="single" w:sz="4" w:space="0" w:color="auto"/>
            </w:tcBorders>
            <w:vAlign w:val="center"/>
          </w:tcPr>
          <w:p w14:paraId="6FC3ACEF" w14:textId="77777777" w:rsidR="006915D4" w:rsidRPr="00CA51A4" w:rsidRDefault="006915D4" w:rsidP="00C94045">
            <w:pPr>
              <w:widowControl/>
              <w:autoSpaceDE/>
              <w:autoSpaceDN/>
              <w:adjustRightInd/>
              <w:snapToGrid/>
              <w:spacing w:line="300" w:lineRule="exact"/>
              <w:jc w:val="center"/>
              <w:rPr>
                <w:rFonts w:eastAsia="宋体" w:cs="宋体" w:hint="eastAsia"/>
                <w:b/>
                <w:spacing w:val="0"/>
                <w:kern w:val="0"/>
                <w:sz w:val="21"/>
                <w:szCs w:val="21"/>
              </w:rPr>
            </w:pPr>
            <w:r w:rsidRPr="00CA51A4">
              <w:rPr>
                <w:rFonts w:eastAsia="宋体" w:cs="宋体"/>
                <w:spacing w:val="0"/>
                <w:kern w:val="0"/>
                <w:sz w:val="21"/>
                <w:szCs w:val="21"/>
              </w:rPr>
              <w:t>70%</w:t>
            </w:r>
          </w:p>
        </w:tc>
      </w:tr>
      <w:tr w:rsidR="006915D4" w:rsidRPr="00CA51A4" w14:paraId="03C2CBD2" w14:textId="77777777" w:rsidTr="00E85007">
        <w:trPr>
          <w:trHeight w:val="750"/>
          <w:jc w:val="center"/>
        </w:trPr>
        <w:tc>
          <w:tcPr>
            <w:tcW w:w="1008" w:type="dxa"/>
            <w:vMerge w:val="restart"/>
            <w:tcBorders>
              <w:top w:val="single" w:sz="4" w:space="0" w:color="auto"/>
              <w:left w:val="single" w:sz="4" w:space="0" w:color="auto"/>
              <w:bottom w:val="single" w:sz="4" w:space="0" w:color="auto"/>
              <w:right w:val="single" w:sz="4" w:space="0" w:color="auto"/>
            </w:tcBorders>
            <w:vAlign w:val="center"/>
          </w:tcPr>
          <w:p w14:paraId="41ADC27C" w14:textId="77777777" w:rsidR="006915D4" w:rsidRPr="00CA51A4" w:rsidRDefault="006915D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五、资源综合利用劳务</w:t>
            </w:r>
          </w:p>
        </w:tc>
        <w:tc>
          <w:tcPr>
            <w:tcW w:w="708" w:type="dxa"/>
            <w:tcBorders>
              <w:top w:val="single" w:sz="4" w:space="0" w:color="auto"/>
              <w:left w:val="nil"/>
              <w:bottom w:val="single" w:sz="4" w:space="0" w:color="auto"/>
              <w:right w:val="single" w:sz="4" w:space="0" w:color="auto"/>
            </w:tcBorders>
            <w:shd w:val="clear" w:color="auto" w:fill="auto"/>
            <w:vAlign w:val="center"/>
          </w:tcPr>
          <w:p w14:paraId="420AEAC2" w14:textId="77777777" w:rsidR="006915D4" w:rsidRPr="00CA51A4" w:rsidRDefault="006915D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5.1</w:t>
            </w:r>
          </w:p>
        </w:tc>
        <w:tc>
          <w:tcPr>
            <w:tcW w:w="3202" w:type="dxa"/>
            <w:tcBorders>
              <w:top w:val="single" w:sz="4" w:space="0" w:color="auto"/>
              <w:left w:val="nil"/>
              <w:bottom w:val="single" w:sz="4" w:space="0" w:color="auto"/>
              <w:right w:val="single" w:sz="4" w:space="0" w:color="auto"/>
            </w:tcBorders>
            <w:shd w:val="clear" w:color="auto" w:fill="auto"/>
            <w:vAlign w:val="center"/>
          </w:tcPr>
          <w:p w14:paraId="37DCFAE8" w14:textId="77777777" w:rsidR="006915D4" w:rsidRPr="00CA51A4" w:rsidRDefault="006915D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垃圾处理、污泥处理处置劳务</w:t>
            </w:r>
          </w:p>
        </w:tc>
        <w:tc>
          <w:tcPr>
            <w:tcW w:w="3177" w:type="dxa"/>
            <w:tcBorders>
              <w:top w:val="single" w:sz="4" w:space="0" w:color="auto"/>
              <w:left w:val="nil"/>
              <w:bottom w:val="single" w:sz="4" w:space="0" w:color="auto"/>
              <w:right w:val="single" w:sz="4" w:space="0" w:color="auto"/>
            </w:tcBorders>
            <w:shd w:val="clear" w:color="auto" w:fill="auto"/>
            <w:vAlign w:val="center"/>
          </w:tcPr>
          <w:p w14:paraId="3392555F" w14:textId="77777777" w:rsidR="006915D4" w:rsidRPr="00CA51A4" w:rsidRDefault="006915D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 xml:space="preserve">　</w:t>
            </w:r>
          </w:p>
        </w:tc>
        <w:tc>
          <w:tcPr>
            <w:tcW w:w="4618" w:type="dxa"/>
            <w:tcBorders>
              <w:top w:val="single" w:sz="4" w:space="0" w:color="auto"/>
              <w:left w:val="nil"/>
              <w:bottom w:val="single" w:sz="4" w:space="0" w:color="auto"/>
              <w:right w:val="single" w:sz="4" w:space="0" w:color="auto"/>
            </w:tcBorders>
            <w:shd w:val="clear" w:color="auto" w:fill="auto"/>
            <w:vAlign w:val="center"/>
          </w:tcPr>
          <w:p w14:paraId="0FE1F51B" w14:textId="77777777" w:rsidR="006915D4" w:rsidRPr="00CA51A4" w:rsidRDefault="006915D4" w:rsidP="00C94045">
            <w:pPr>
              <w:widowControl/>
              <w:autoSpaceDE/>
              <w:autoSpaceDN/>
              <w:adjustRightInd/>
              <w:snapToGrid/>
              <w:spacing w:line="300" w:lineRule="exact"/>
              <w:jc w:val="left"/>
              <w:rPr>
                <w:rFonts w:eastAsia="宋体" w:cs="宋体" w:hint="eastAsia"/>
                <w:spacing w:val="0"/>
                <w:kern w:val="0"/>
                <w:sz w:val="21"/>
                <w:szCs w:val="21"/>
              </w:rPr>
            </w:pPr>
          </w:p>
        </w:tc>
        <w:tc>
          <w:tcPr>
            <w:tcW w:w="1154" w:type="dxa"/>
            <w:tcBorders>
              <w:top w:val="single" w:sz="4" w:space="0" w:color="auto"/>
              <w:left w:val="nil"/>
              <w:bottom w:val="single" w:sz="4" w:space="0" w:color="auto"/>
              <w:right w:val="single" w:sz="4" w:space="0" w:color="auto"/>
            </w:tcBorders>
            <w:vAlign w:val="center"/>
          </w:tcPr>
          <w:p w14:paraId="6A84CD3F" w14:textId="77777777" w:rsidR="006915D4" w:rsidRPr="00CA51A4" w:rsidRDefault="006915D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70%</w:t>
            </w:r>
          </w:p>
        </w:tc>
      </w:tr>
      <w:tr w:rsidR="006915D4" w:rsidRPr="00CA51A4" w14:paraId="17157C88" w14:textId="77777777" w:rsidTr="00E85007">
        <w:trPr>
          <w:trHeight w:val="750"/>
          <w:jc w:val="center"/>
        </w:trPr>
        <w:tc>
          <w:tcPr>
            <w:tcW w:w="1008" w:type="dxa"/>
            <w:vMerge/>
            <w:tcBorders>
              <w:top w:val="single" w:sz="4" w:space="0" w:color="auto"/>
              <w:left w:val="single" w:sz="4" w:space="0" w:color="auto"/>
              <w:bottom w:val="single" w:sz="4" w:space="0" w:color="auto"/>
              <w:right w:val="single" w:sz="4" w:space="0" w:color="auto"/>
            </w:tcBorders>
            <w:vAlign w:val="center"/>
          </w:tcPr>
          <w:p w14:paraId="6311FA46" w14:textId="77777777" w:rsidR="006915D4" w:rsidRPr="00CA51A4" w:rsidRDefault="006915D4" w:rsidP="00C94045">
            <w:pPr>
              <w:widowControl/>
              <w:autoSpaceDE/>
              <w:autoSpaceDN/>
              <w:adjustRightInd/>
              <w:snapToGrid/>
              <w:spacing w:line="300" w:lineRule="exact"/>
              <w:jc w:val="left"/>
              <w:rPr>
                <w:rFonts w:eastAsia="宋体" w:cs="宋体" w:hint="eastAsia"/>
                <w:b/>
                <w:bCs/>
                <w:spacing w:val="0"/>
                <w:kern w:val="0"/>
                <w:sz w:val="21"/>
                <w:szCs w:val="21"/>
              </w:rPr>
            </w:pPr>
          </w:p>
        </w:tc>
        <w:tc>
          <w:tcPr>
            <w:tcW w:w="708" w:type="dxa"/>
            <w:tcBorders>
              <w:top w:val="single" w:sz="4" w:space="0" w:color="auto"/>
              <w:left w:val="nil"/>
              <w:bottom w:val="single" w:sz="4" w:space="0" w:color="auto"/>
              <w:right w:val="single" w:sz="4" w:space="0" w:color="auto"/>
            </w:tcBorders>
            <w:shd w:val="clear" w:color="auto" w:fill="auto"/>
            <w:vAlign w:val="center"/>
          </w:tcPr>
          <w:p w14:paraId="43BB381B" w14:textId="77777777" w:rsidR="006915D4" w:rsidRPr="00CA51A4" w:rsidRDefault="006915D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5.2</w:t>
            </w:r>
          </w:p>
        </w:tc>
        <w:tc>
          <w:tcPr>
            <w:tcW w:w="3202" w:type="dxa"/>
            <w:tcBorders>
              <w:top w:val="single" w:sz="4" w:space="0" w:color="auto"/>
              <w:left w:val="nil"/>
              <w:bottom w:val="single" w:sz="4" w:space="0" w:color="auto"/>
              <w:right w:val="single" w:sz="4" w:space="0" w:color="auto"/>
            </w:tcBorders>
            <w:shd w:val="clear" w:color="auto" w:fill="auto"/>
            <w:vAlign w:val="center"/>
          </w:tcPr>
          <w:p w14:paraId="00643423" w14:textId="77777777" w:rsidR="006915D4" w:rsidRPr="00CA51A4" w:rsidRDefault="006915D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污水处理劳务</w:t>
            </w:r>
          </w:p>
        </w:tc>
        <w:tc>
          <w:tcPr>
            <w:tcW w:w="3177" w:type="dxa"/>
            <w:tcBorders>
              <w:top w:val="single" w:sz="4" w:space="0" w:color="auto"/>
              <w:left w:val="nil"/>
              <w:bottom w:val="single" w:sz="4" w:space="0" w:color="auto"/>
              <w:right w:val="single" w:sz="4" w:space="0" w:color="auto"/>
            </w:tcBorders>
            <w:shd w:val="clear" w:color="auto" w:fill="auto"/>
            <w:vAlign w:val="center"/>
          </w:tcPr>
          <w:p w14:paraId="1F30CB67" w14:textId="77777777" w:rsidR="006915D4" w:rsidRPr="00CA51A4" w:rsidRDefault="006915D4" w:rsidP="00C94045">
            <w:pPr>
              <w:widowControl/>
              <w:autoSpaceDE/>
              <w:autoSpaceDN/>
              <w:adjustRightInd/>
              <w:snapToGrid/>
              <w:spacing w:line="300" w:lineRule="exact"/>
              <w:jc w:val="left"/>
              <w:rPr>
                <w:rFonts w:eastAsia="宋体" w:cs="宋体" w:hint="eastAsia"/>
                <w:spacing w:val="0"/>
                <w:kern w:val="0"/>
                <w:sz w:val="21"/>
                <w:szCs w:val="21"/>
              </w:rPr>
            </w:pPr>
          </w:p>
        </w:tc>
        <w:tc>
          <w:tcPr>
            <w:tcW w:w="4618" w:type="dxa"/>
            <w:tcBorders>
              <w:top w:val="single" w:sz="4" w:space="0" w:color="auto"/>
              <w:left w:val="nil"/>
              <w:bottom w:val="single" w:sz="4" w:space="0" w:color="auto"/>
              <w:right w:val="single" w:sz="4" w:space="0" w:color="auto"/>
            </w:tcBorders>
            <w:shd w:val="clear" w:color="auto" w:fill="auto"/>
            <w:vAlign w:val="center"/>
          </w:tcPr>
          <w:p w14:paraId="2DF7FA19" w14:textId="77777777" w:rsidR="006915D4" w:rsidRPr="00CA51A4" w:rsidRDefault="006915D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污水经加工处理后符合</w:t>
            </w:r>
            <w:r w:rsidRPr="00CA51A4">
              <w:rPr>
                <w:rFonts w:ascii="Calibri" w:eastAsia="宋体" w:hAnsi="Calibri" w:hint="eastAsia"/>
                <w:spacing w:val="0"/>
                <w:sz w:val="21"/>
                <w:szCs w:val="22"/>
              </w:rPr>
              <w:t>《城镇污水处理厂污染物排放标准》（</w:t>
            </w:r>
            <w:r w:rsidRPr="00CA51A4">
              <w:rPr>
                <w:rFonts w:eastAsia="宋体" w:cs="宋体" w:hint="eastAsia"/>
                <w:spacing w:val="0"/>
                <w:kern w:val="0"/>
                <w:sz w:val="21"/>
                <w:szCs w:val="21"/>
              </w:rPr>
              <w:t>GB18918—2002）规定的技术要求或达到相应的国家或地方水污染物排放标准中的直接排放限值。</w:t>
            </w:r>
          </w:p>
        </w:tc>
        <w:tc>
          <w:tcPr>
            <w:tcW w:w="1154" w:type="dxa"/>
            <w:tcBorders>
              <w:top w:val="single" w:sz="4" w:space="0" w:color="auto"/>
              <w:left w:val="nil"/>
              <w:bottom w:val="single" w:sz="4" w:space="0" w:color="auto"/>
              <w:right w:val="single" w:sz="4" w:space="0" w:color="auto"/>
            </w:tcBorders>
            <w:vAlign w:val="center"/>
          </w:tcPr>
          <w:p w14:paraId="1D42647B" w14:textId="77777777" w:rsidR="006915D4" w:rsidRPr="00CA51A4" w:rsidRDefault="006915D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70%</w:t>
            </w:r>
          </w:p>
        </w:tc>
      </w:tr>
      <w:tr w:rsidR="006915D4" w:rsidRPr="00CA51A4" w14:paraId="6FDDFBB2" w14:textId="77777777" w:rsidTr="00E85007">
        <w:trPr>
          <w:trHeight w:val="750"/>
          <w:jc w:val="center"/>
        </w:trPr>
        <w:tc>
          <w:tcPr>
            <w:tcW w:w="1008" w:type="dxa"/>
            <w:vMerge/>
            <w:tcBorders>
              <w:top w:val="single" w:sz="4" w:space="0" w:color="auto"/>
              <w:left w:val="single" w:sz="4" w:space="0" w:color="auto"/>
              <w:bottom w:val="single" w:sz="4" w:space="0" w:color="auto"/>
              <w:right w:val="single" w:sz="4" w:space="0" w:color="auto"/>
            </w:tcBorders>
            <w:vAlign w:val="center"/>
          </w:tcPr>
          <w:p w14:paraId="2E572993" w14:textId="77777777" w:rsidR="006915D4" w:rsidRPr="00CA51A4" w:rsidRDefault="006915D4" w:rsidP="00C94045">
            <w:pPr>
              <w:widowControl/>
              <w:autoSpaceDE/>
              <w:autoSpaceDN/>
              <w:adjustRightInd/>
              <w:snapToGrid/>
              <w:spacing w:line="300" w:lineRule="exact"/>
              <w:jc w:val="left"/>
              <w:rPr>
                <w:rFonts w:eastAsia="宋体" w:cs="宋体" w:hint="eastAsia"/>
                <w:b/>
                <w:bCs/>
                <w:spacing w:val="0"/>
                <w:kern w:val="0"/>
                <w:sz w:val="21"/>
                <w:szCs w:val="21"/>
              </w:rPr>
            </w:pPr>
          </w:p>
        </w:tc>
        <w:tc>
          <w:tcPr>
            <w:tcW w:w="708" w:type="dxa"/>
            <w:tcBorders>
              <w:top w:val="single" w:sz="4" w:space="0" w:color="auto"/>
              <w:left w:val="nil"/>
              <w:bottom w:val="single" w:sz="4" w:space="0" w:color="auto"/>
              <w:right w:val="single" w:sz="4" w:space="0" w:color="auto"/>
            </w:tcBorders>
            <w:shd w:val="clear" w:color="auto" w:fill="auto"/>
            <w:vAlign w:val="center"/>
          </w:tcPr>
          <w:p w14:paraId="60E2C0C5" w14:textId="77777777" w:rsidR="006915D4" w:rsidRPr="00CA51A4" w:rsidRDefault="006915D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5.3</w:t>
            </w:r>
          </w:p>
        </w:tc>
        <w:tc>
          <w:tcPr>
            <w:tcW w:w="3202" w:type="dxa"/>
            <w:tcBorders>
              <w:top w:val="single" w:sz="4" w:space="0" w:color="auto"/>
              <w:left w:val="nil"/>
              <w:bottom w:val="single" w:sz="4" w:space="0" w:color="auto"/>
              <w:right w:val="single" w:sz="4" w:space="0" w:color="auto"/>
            </w:tcBorders>
            <w:shd w:val="clear" w:color="auto" w:fill="auto"/>
            <w:vAlign w:val="center"/>
          </w:tcPr>
          <w:p w14:paraId="760A33A2" w14:textId="77777777" w:rsidR="006915D4" w:rsidRPr="00CA51A4" w:rsidRDefault="006915D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工业废气处理劳务</w:t>
            </w:r>
          </w:p>
        </w:tc>
        <w:tc>
          <w:tcPr>
            <w:tcW w:w="3177" w:type="dxa"/>
            <w:tcBorders>
              <w:top w:val="single" w:sz="4" w:space="0" w:color="auto"/>
              <w:left w:val="nil"/>
              <w:bottom w:val="single" w:sz="4" w:space="0" w:color="auto"/>
              <w:right w:val="single" w:sz="4" w:space="0" w:color="auto"/>
            </w:tcBorders>
            <w:shd w:val="clear" w:color="auto" w:fill="auto"/>
            <w:vAlign w:val="center"/>
          </w:tcPr>
          <w:p w14:paraId="006BC78A" w14:textId="77777777" w:rsidR="006915D4" w:rsidRPr="00CA51A4" w:rsidRDefault="006915D4" w:rsidP="00C94045">
            <w:pPr>
              <w:widowControl/>
              <w:autoSpaceDE/>
              <w:autoSpaceDN/>
              <w:adjustRightInd/>
              <w:snapToGrid/>
              <w:spacing w:line="300" w:lineRule="exact"/>
              <w:jc w:val="left"/>
              <w:rPr>
                <w:rFonts w:eastAsia="宋体" w:cs="宋体" w:hint="eastAsia"/>
                <w:spacing w:val="0"/>
                <w:kern w:val="0"/>
                <w:sz w:val="21"/>
                <w:szCs w:val="21"/>
              </w:rPr>
            </w:pPr>
          </w:p>
        </w:tc>
        <w:tc>
          <w:tcPr>
            <w:tcW w:w="4618" w:type="dxa"/>
            <w:tcBorders>
              <w:top w:val="single" w:sz="4" w:space="0" w:color="auto"/>
              <w:left w:val="nil"/>
              <w:bottom w:val="single" w:sz="4" w:space="0" w:color="auto"/>
              <w:right w:val="single" w:sz="4" w:space="0" w:color="auto"/>
            </w:tcBorders>
            <w:shd w:val="clear" w:color="auto" w:fill="auto"/>
            <w:vAlign w:val="center"/>
          </w:tcPr>
          <w:p w14:paraId="41D2AC02" w14:textId="77777777" w:rsidR="006915D4" w:rsidRPr="00CA51A4" w:rsidRDefault="006915D4" w:rsidP="00C94045">
            <w:pPr>
              <w:widowControl/>
              <w:autoSpaceDE/>
              <w:autoSpaceDN/>
              <w:adjustRightInd/>
              <w:snapToGrid/>
              <w:spacing w:line="300" w:lineRule="exact"/>
              <w:jc w:val="left"/>
              <w:rPr>
                <w:rFonts w:eastAsia="宋体" w:cs="宋体" w:hint="eastAsia"/>
                <w:spacing w:val="0"/>
                <w:kern w:val="0"/>
                <w:sz w:val="21"/>
                <w:szCs w:val="21"/>
              </w:rPr>
            </w:pPr>
            <w:r w:rsidRPr="00CA51A4">
              <w:rPr>
                <w:rFonts w:eastAsia="宋体" w:cs="宋体" w:hint="eastAsia"/>
                <w:spacing w:val="0"/>
                <w:kern w:val="0"/>
                <w:sz w:val="21"/>
                <w:szCs w:val="21"/>
              </w:rPr>
              <w:t>经治理、处理后符合《大气污染物综合排放标准》（</w:t>
            </w:r>
            <w:r w:rsidRPr="00CA51A4">
              <w:rPr>
                <w:rFonts w:eastAsia="宋体" w:cs="宋体"/>
                <w:spacing w:val="0"/>
                <w:kern w:val="0"/>
                <w:sz w:val="21"/>
                <w:szCs w:val="21"/>
              </w:rPr>
              <w:t>GB 16297-1996</w:t>
            </w:r>
            <w:r w:rsidRPr="00CA51A4">
              <w:rPr>
                <w:rFonts w:eastAsia="宋体" w:cs="宋体" w:hint="eastAsia"/>
                <w:spacing w:val="0"/>
                <w:kern w:val="0"/>
                <w:sz w:val="21"/>
                <w:szCs w:val="21"/>
              </w:rPr>
              <w:t>）规定的技术要求或达到相应的国家或地方水污染物排放标准中的直接排放限值。</w:t>
            </w:r>
          </w:p>
        </w:tc>
        <w:tc>
          <w:tcPr>
            <w:tcW w:w="1154" w:type="dxa"/>
            <w:tcBorders>
              <w:top w:val="single" w:sz="4" w:space="0" w:color="auto"/>
              <w:left w:val="nil"/>
              <w:bottom w:val="single" w:sz="4" w:space="0" w:color="auto"/>
              <w:right w:val="single" w:sz="4" w:space="0" w:color="auto"/>
            </w:tcBorders>
            <w:vAlign w:val="center"/>
          </w:tcPr>
          <w:p w14:paraId="4A1DAF61" w14:textId="77777777" w:rsidR="006915D4" w:rsidRPr="00CA51A4" w:rsidRDefault="006915D4" w:rsidP="00C94045">
            <w:pPr>
              <w:widowControl/>
              <w:autoSpaceDE/>
              <w:autoSpaceDN/>
              <w:adjustRightInd/>
              <w:snapToGrid/>
              <w:spacing w:line="300" w:lineRule="exact"/>
              <w:jc w:val="center"/>
              <w:rPr>
                <w:rFonts w:eastAsia="宋体" w:cs="宋体" w:hint="eastAsia"/>
                <w:spacing w:val="0"/>
                <w:kern w:val="0"/>
                <w:sz w:val="21"/>
                <w:szCs w:val="21"/>
              </w:rPr>
            </w:pPr>
            <w:r w:rsidRPr="00CA51A4">
              <w:rPr>
                <w:rFonts w:eastAsia="宋体" w:cs="宋体"/>
                <w:spacing w:val="0"/>
                <w:kern w:val="0"/>
                <w:sz w:val="21"/>
                <w:szCs w:val="21"/>
              </w:rPr>
              <w:t>70%</w:t>
            </w:r>
          </w:p>
        </w:tc>
      </w:tr>
    </w:tbl>
    <w:p w14:paraId="320DC53D" w14:textId="77777777" w:rsidR="00076484" w:rsidRPr="00CA51A4" w:rsidRDefault="00076484" w:rsidP="00076484">
      <w:pPr>
        <w:autoSpaceDE/>
        <w:autoSpaceDN/>
        <w:adjustRightInd/>
        <w:snapToGrid/>
        <w:spacing w:line="240" w:lineRule="auto"/>
        <w:rPr>
          <w:rFonts w:ascii="Calibri" w:eastAsia="宋体" w:hAnsi="Calibri"/>
          <w:color w:val="000000"/>
          <w:spacing w:val="0"/>
          <w:sz w:val="21"/>
          <w:szCs w:val="22"/>
        </w:rPr>
      </w:pPr>
      <w:r w:rsidRPr="00CA51A4">
        <w:rPr>
          <w:rFonts w:ascii="Calibri" w:eastAsia="宋体" w:hAnsi="Calibri" w:hint="eastAsia"/>
          <w:color w:val="000000"/>
          <w:spacing w:val="0"/>
          <w:sz w:val="21"/>
          <w:szCs w:val="22"/>
        </w:rPr>
        <w:t>备注：</w:t>
      </w:r>
    </w:p>
    <w:p w14:paraId="55548C73" w14:textId="77777777" w:rsidR="00076484" w:rsidRPr="00CA51A4" w:rsidRDefault="00076484" w:rsidP="00076484">
      <w:pPr>
        <w:autoSpaceDE/>
        <w:autoSpaceDN/>
        <w:adjustRightInd/>
        <w:snapToGrid/>
        <w:spacing w:line="240" w:lineRule="auto"/>
        <w:ind w:firstLineChars="200" w:firstLine="420"/>
        <w:rPr>
          <w:rFonts w:ascii="Calibri" w:eastAsia="宋体" w:hAnsi="Calibri"/>
          <w:color w:val="000000"/>
          <w:spacing w:val="0"/>
          <w:sz w:val="21"/>
          <w:szCs w:val="22"/>
        </w:rPr>
      </w:pPr>
      <w:r w:rsidRPr="00CA51A4">
        <w:rPr>
          <w:rFonts w:ascii="Calibri" w:eastAsia="宋体" w:hAnsi="Calibri"/>
          <w:color w:val="000000"/>
          <w:spacing w:val="0"/>
          <w:sz w:val="21"/>
          <w:szCs w:val="22"/>
        </w:rPr>
        <w:lastRenderedPageBreak/>
        <w:t>1.</w:t>
      </w:r>
      <w:r w:rsidRPr="00CA51A4">
        <w:rPr>
          <w:rFonts w:ascii="Calibri" w:eastAsia="宋体" w:hAnsi="Calibri" w:hint="eastAsia"/>
          <w:color w:val="000000"/>
          <w:spacing w:val="0"/>
          <w:sz w:val="21"/>
          <w:szCs w:val="22"/>
        </w:rPr>
        <w:t xml:space="preserve"> </w:t>
      </w:r>
      <w:r w:rsidRPr="00CA51A4">
        <w:rPr>
          <w:rFonts w:ascii="Calibri" w:eastAsia="宋体" w:hAnsi="Calibri" w:hint="eastAsia"/>
          <w:color w:val="000000"/>
          <w:spacing w:val="0"/>
          <w:sz w:val="21"/>
          <w:szCs w:val="22"/>
        </w:rPr>
        <w:t>概念和定义</w:t>
      </w:r>
      <w:r w:rsidR="00E85007">
        <w:rPr>
          <w:rFonts w:ascii="Calibri" w:eastAsia="宋体" w:hAnsi="Calibri" w:hint="eastAsia"/>
          <w:color w:val="000000"/>
          <w:spacing w:val="0"/>
          <w:sz w:val="21"/>
          <w:szCs w:val="22"/>
        </w:rPr>
        <w:t>。</w:t>
      </w:r>
    </w:p>
    <w:p w14:paraId="279D0912" w14:textId="77777777" w:rsidR="00267546" w:rsidRDefault="00267546">
      <w:pPr>
        <w:autoSpaceDE/>
        <w:autoSpaceDN/>
        <w:adjustRightInd/>
        <w:snapToGrid/>
        <w:spacing w:line="240" w:lineRule="auto"/>
        <w:ind w:firstLineChars="200" w:firstLine="420"/>
        <w:rPr>
          <w:rFonts w:ascii="Calibri" w:eastAsia="宋体" w:hAnsi="Calibri"/>
          <w:color w:val="000000"/>
          <w:spacing w:val="0"/>
          <w:sz w:val="21"/>
          <w:szCs w:val="22"/>
        </w:rPr>
      </w:pPr>
      <w:r>
        <w:rPr>
          <w:rFonts w:ascii="Calibri" w:eastAsia="宋体" w:hAnsi="Calibri" w:hint="eastAsia"/>
          <w:color w:val="000000"/>
          <w:spacing w:val="0"/>
          <w:sz w:val="21"/>
          <w:szCs w:val="22"/>
        </w:rPr>
        <w:t>“纳税人”，是指从事表中所列</w:t>
      </w:r>
      <w:r w:rsidR="003D0FE1">
        <w:rPr>
          <w:rFonts w:ascii="Calibri" w:eastAsia="宋体" w:hAnsi="Calibri" w:hint="eastAsia"/>
          <w:color w:val="000000"/>
          <w:spacing w:val="0"/>
          <w:sz w:val="21"/>
          <w:szCs w:val="22"/>
        </w:rPr>
        <w:t>的</w:t>
      </w:r>
      <w:r>
        <w:rPr>
          <w:rFonts w:ascii="Calibri" w:eastAsia="宋体" w:hAnsi="Calibri" w:hint="eastAsia"/>
          <w:color w:val="000000"/>
          <w:spacing w:val="0"/>
          <w:sz w:val="21"/>
          <w:szCs w:val="22"/>
        </w:rPr>
        <w:t>资源综合利用项目的</w:t>
      </w:r>
      <w:r w:rsidR="00833ED9">
        <w:rPr>
          <w:rFonts w:ascii="Calibri" w:eastAsia="宋体" w:hAnsi="Calibri" w:hint="eastAsia"/>
          <w:color w:val="000000"/>
          <w:spacing w:val="0"/>
          <w:sz w:val="21"/>
          <w:szCs w:val="22"/>
        </w:rPr>
        <w:t>增值税</w:t>
      </w:r>
      <w:r>
        <w:rPr>
          <w:rFonts w:ascii="Calibri" w:eastAsia="宋体" w:hAnsi="Calibri" w:hint="eastAsia"/>
          <w:color w:val="000000"/>
          <w:spacing w:val="0"/>
          <w:sz w:val="21"/>
          <w:szCs w:val="22"/>
        </w:rPr>
        <w:t>一般纳税人。</w:t>
      </w:r>
    </w:p>
    <w:p w14:paraId="4E71C397" w14:textId="77777777" w:rsidR="003A35D0" w:rsidRDefault="00076484">
      <w:pPr>
        <w:autoSpaceDE/>
        <w:autoSpaceDN/>
        <w:adjustRightInd/>
        <w:snapToGrid/>
        <w:spacing w:line="240" w:lineRule="auto"/>
        <w:ind w:firstLineChars="200" w:firstLine="420"/>
        <w:rPr>
          <w:rFonts w:ascii="Calibri" w:eastAsia="宋体" w:hAnsi="Calibri"/>
          <w:color w:val="000000"/>
          <w:spacing w:val="0"/>
          <w:sz w:val="21"/>
          <w:szCs w:val="22"/>
        </w:rPr>
      </w:pPr>
      <w:r w:rsidRPr="00CA51A4">
        <w:rPr>
          <w:rFonts w:ascii="Calibri" w:eastAsia="宋体" w:hAnsi="Calibri" w:hint="eastAsia"/>
          <w:color w:val="000000"/>
          <w:spacing w:val="0"/>
          <w:sz w:val="21"/>
          <w:szCs w:val="22"/>
        </w:rPr>
        <w:t>“废渣”，是指采矿选矿废渣、冶炼废渣、化工废渣和其他废渣。其中，采矿选矿废渣，是指在矿产资源开采加工过程中产生的煤矸石、粉末、粉尘和污泥；冶炼废渣，是指转炉渣、电炉渣、铁合金炉渣、氧化铝赤泥和有色金属灰渣，但不包括高炉水渣；化工废渣，是指硫铁矿渣、硫铁矿煅烧渣、硫酸渣、硫石膏、磷石膏、磷矿煅烧渣、含氰废渣、电石渣、磷肥渣、硫磺渣、碱渣、含钡废渣、铬渣、盐泥、总溶剂渣、黄磷渣、柠檬酸渣、脱硫石膏、氟石膏、钛石膏和废石膏模；其他废渣，是指粉煤灰、燃煤炉渣、江河（湖、海、渠）道淤泥、淤沙、建筑垃圾、</w:t>
      </w:r>
      <w:r w:rsidR="003A35D0" w:rsidRPr="003A35D0">
        <w:rPr>
          <w:rFonts w:ascii="Calibri" w:eastAsia="宋体" w:hAnsi="Calibri" w:hint="eastAsia"/>
          <w:color w:val="000000"/>
          <w:spacing w:val="0"/>
          <w:sz w:val="21"/>
          <w:szCs w:val="22"/>
        </w:rPr>
        <w:t>废玻璃</w:t>
      </w:r>
      <w:r w:rsidRPr="00CA51A4">
        <w:rPr>
          <w:rFonts w:ascii="Calibri" w:eastAsia="宋体" w:hAnsi="Calibri" w:hint="eastAsia"/>
          <w:color w:val="000000"/>
          <w:spacing w:val="0"/>
          <w:sz w:val="21"/>
          <w:szCs w:val="22"/>
        </w:rPr>
        <w:t>、污水处理厂处理污水产生的污泥。</w:t>
      </w:r>
      <w:r w:rsidR="00A829FE" w:rsidRPr="00CA51A4" w:rsidDel="00A829FE">
        <w:rPr>
          <w:rFonts w:ascii="Calibri" w:eastAsia="宋体" w:hAnsi="Calibri" w:hint="eastAsia"/>
          <w:color w:val="000000"/>
          <w:spacing w:val="0"/>
          <w:sz w:val="21"/>
          <w:szCs w:val="22"/>
        </w:rPr>
        <w:t xml:space="preserve"> </w:t>
      </w:r>
    </w:p>
    <w:p w14:paraId="7D695FB4" w14:textId="77777777" w:rsidR="00F07B5A" w:rsidRDefault="00A829FE">
      <w:pPr>
        <w:autoSpaceDE/>
        <w:autoSpaceDN/>
        <w:adjustRightInd/>
        <w:snapToGrid/>
        <w:spacing w:line="240" w:lineRule="auto"/>
        <w:ind w:firstLineChars="200" w:firstLine="420"/>
        <w:rPr>
          <w:rFonts w:ascii="Calibri" w:eastAsia="宋体" w:hAnsi="Calibri"/>
          <w:color w:val="000000"/>
          <w:spacing w:val="0"/>
          <w:sz w:val="21"/>
          <w:szCs w:val="22"/>
        </w:rPr>
      </w:pPr>
      <w:r>
        <w:rPr>
          <w:rFonts w:ascii="Calibri" w:eastAsia="宋体" w:hAnsi="Calibri" w:hint="eastAsia"/>
          <w:color w:val="000000"/>
          <w:spacing w:val="0"/>
          <w:sz w:val="21"/>
          <w:szCs w:val="22"/>
        </w:rPr>
        <w:t>“</w:t>
      </w:r>
      <w:r w:rsidR="00076484" w:rsidRPr="00CA51A4">
        <w:rPr>
          <w:rFonts w:ascii="Calibri" w:eastAsia="宋体" w:hAnsi="Calibri" w:hint="eastAsia"/>
          <w:color w:val="000000"/>
          <w:spacing w:val="0"/>
          <w:sz w:val="21"/>
          <w:szCs w:val="22"/>
        </w:rPr>
        <w:t>蔗渣”，是指以甘蔗为原料的制糖生产过程中产生的含纤维</w:t>
      </w:r>
      <w:r w:rsidR="00076484" w:rsidRPr="00CA51A4">
        <w:rPr>
          <w:rFonts w:ascii="Calibri" w:eastAsia="宋体" w:hAnsi="Calibri" w:hint="eastAsia"/>
          <w:color w:val="000000"/>
          <w:spacing w:val="0"/>
          <w:sz w:val="21"/>
          <w:szCs w:val="22"/>
        </w:rPr>
        <w:t>50%</w:t>
      </w:r>
      <w:r w:rsidR="00076484" w:rsidRPr="00CA51A4">
        <w:rPr>
          <w:rFonts w:ascii="Calibri" w:eastAsia="宋体" w:hAnsi="Calibri" w:hint="eastAsia"/>
          <w:color w:val="000000"/>
          <w:spacing w:val="0"/>
          <w:sz w:val="21"/>
          <w:szCs w:val="22"/>
        </w:rPr>
        <w:t>左右的固体废弃物。</w:t>
      </w:r>
    </w:p>
    <w:p w14:paraId="4E897327" w14:textId="77777777" w:rsidR="004634CE" w:rsidRPr="00CA51A4" w:rsidRDefault="004634CE" w:rsidP="004634CE">
      <w:pPr>
        <w:autoSpaceDE/>
        <w:autoSpaceDN/>
        <w:adjustRightInd/>
        <w:snapToGrid/>
        <w:spacing w:line="240" w:lineRule="auto"/>
        <w:ind w:firstLineChars="200" w:firstLine="420"/>
        <w:rPr>
          <w:rFonts w:ascii="Calibri" w:eastAsia="宋体" w:hAnsi="Calibri"/>
          <w:b/>
          <w:color w:val="000000"/>
          <w:spacing w:val="0"/>
          <w:sz w:val="21"/>
          <w:szCs w:val="22"/>
        </w:rPr>
      </w:pPr>
      <w:r w:rsidRPr="00CA51A4">
        <w:rPr>
          <w:rFonts w:ascii="Calibri" w:eastAsia="宋体" w:hAnsi="Calibri" w:hint="eastAsia"/>
          <w:color w:val="000000"/>
          <w:spacing w:val="0"/>
          <w:sz w:val="21"/>
          <w:szCs w:val="22"/>
        </w:rPr>
        <w:t>“再生水”，是指对污水处理厂出水、工业排水（矿井水）、生活污水、垃圾处理厂渗透（滤）液等水源进行回收，经适当处理后达到一定水质标准，并在一定范围内重复利用的水资源。</w:t>
      </w:r>
      <w:r w:rsidRPr="00CA51A4">
        <w:rPr>
          <w:rFonts w:ascii="Calibri" w:eastAsia="宋体" w:hAnsi="Calibri" w:hint="eastAsia"/>
          <w:color w:val="000000"/>
          <w:spacing w:val="0"/>
          <w:sz w:val="21"/>
          <w:szCs w:val="22"/>
        </w:rPr>
        <w:t xml:space="preserve"> </w:t>
      </w:r>
    </w:p>
    <w:p w14:paraId="0A137544" w14:textId="77777777" w:rsidR="00A1522A" w:rsidRDefault="00A1522A" w:rsidP="004634CE">
      <w:pPr>
        <w:autoSpaceDE/>
        <w:autoSpaceDN/>
        <w:adjustRightInd/>
        <w:snapToGrid/>
        <w:spacing w:line="240" w:lineRule="auto"/>
        <w:ind w:firstLineChars="200" w:firstLine="420"/>
        <w:rPr>
          <w:rFonts w:ascii="Calibri" w:eastAsia="宋体" w:hAnsi="Calibri"/>
          <w:color w:val="000000"/>
          <w:spacing w:val="0"/>
          <w:sz w:val="21"/>
          <w:szCs w:val="22"/>
        </w:rPr>
      </w:pPr>
      <w:r>
        <w:rPr>
          <w:rFonts w:ascii="Calibri" w:eastAsia="宋体" w:hAnsi="Calibri" w:hint="eastAsia"/>
          <w:color w:val="000000"/>
          <w:spacing w:val="0"/>
          <w:sz w:val="21"/>
          <w:szCs w:val="22"/>
        </w:rPr>
        <w:t>“冶炼”，是指通过焙烧、熔炼、</w:t>
      </w:r>
      <w:r w:rsidR="00E040DF">
        <w:rPr>
          <w:rFonts w:ascii="Calibri" w:eastAsia="宋体" w:hAnsi="Calibri" w:hint="eastAsia"/>
          <w:color w:val="000000"/>
          <w:spacing w:val="0"/>
          <w:sz w:val="21"/>
          <w:szCs w:val="22"/>
        </w:rPr>
        <w:t>电</w:t>
      </w:r>
      <w:r>
        <w:rPr>
          <w:rFonts w:ascii="Calibri" w:eastAsia="宋体" w:hAnsi="Calibri" w:hint="eastAsia"/>
          <w:color w:val="000000"/>
          <w:spacing w:val="0"/>
          <w:sz w:val="21"/>
          <w:szCs w:val="22"/>
        </w:rPr>
        <w:t>解以及使用化学药剂等方法把原料中的金属提取出来，减少金属中所含的杂质或增加金属中某种成分，炼成所需要的金属。冶炼包括火</w:t>
      </w:r>
      <w:proofErr w:type="gramStart"/>
      <w:r>
        <w:rPr>
          <w:rFonts w:ascii="Calibri" w:eastAsia="宋体" w:hAnsi="Calibri" w:hint="eastAsia"/>
          <w:color w:val="000000"/>
          <w:spacing w:val="0"/>
          <w:sz w:val="21"/>
          <w:szCs w:val="22"/>
        </w:rPr>
        <w:t>法冶</w:t>
      </w:r>
      <w:proofErr w:type="gramEnd"/>
      <w:r>
        <w:rPr>
          <w:rFonts w:ascii="Calibri" w:eastAsia="宋体" w:hAnsi="Calibri" w:hint="eastAsia"/>
          <w:color w:val="000000"/>
          <w:spacing w:val="0"/>
          <w:sz w:val="21"/>
          <w:szCs w:val="22"/>
        </w:rPr>
        <w:t>炼、湿法提取或电化学沉积。</w:t>
      </w:r>
    </w:p>
    <w:p w14:paraId="278659DE" w14:textId="77777777" w:rsidR="00076484" w:rsidRPr="00CA51A4" w:rsidRDefault="00076484" w:rsidP="00076484">
      <w:pPr>
        <w:autoSpaceDE/>
        <w:autoSpaceDN/>
        <w:adjustRightInd/>
        <w:snapToGrid/>
        <w:spacing w:line="240" w:lineRule="auto"/>
        <w:ind w:firstLineChars="200" w:firstLine="420"/>
        <w:rPr>
          <w:rFonts w:ascii="Calibri" w:eastAsia="宋体" w:hAnsi="Calibri"/>
          <w:color w:val="000000"/>
          <w:spacing w:val="0"/>
          <w:sz w:val="21"/>
          <w:szCs w:val="22"/>
        </w:rPr>
      </w:pPr>
      <w:r w:rsidRPr="00CA51A4">
        <w:rPr>
          <w:rFonts w:ascii="Calibri" w:eastAsia="宋体" w:hAnsi="Calibri" w:hint="eastAsia"/>
          <w:color w:val="000000"/>
          <w:spacing w:val="0"/>
          <w:sz w:val="21"/>
          <w:szCs w:val="22"/>
        </w:rPr>
        <w:t>“烟尘灰”，是指金属冶炼厂火</w:t>
      </w:r>
      <w:proofErr w:type="gramStart"/>
      <w:r w:rsidRPr="00CA51A4">
        <w:rPr>
          <w:rFonts w:ascii="Calibri" w:eastAsia="宋体" w:hAnsi="Calibri" w:hint="eastAsia"/>
          <w:color w:val="000000"/>
          <w:spacing w:val="0"/>
          <w:sz w:val="21"/>
          <w:szCs w:val="22"/>
        </w:rPr>
        <w:t>法冶</w:t>
      </w:r>
      <w:proofErr w:type="gramEnd"/>
      <w:r w:rsidRPr="00CA51A4">
        <w:rPr>
          <w:rFonts w:ascii="Calibri" w:eastAsia="宋体" w:hAnsi="Calibri" w:hint="eastAsia"/>
          <w:color w:val="000000"/>
          <w:spacing w:val="0"/>
          <w:sz w:val="21"/>
          <w:szCs w:val="22"/>
        </w:rPr>
        <w:t>炼过程中，为保护环境经除尘器（塔）收集的粉灰状及泥状残料物。</w:t>
      </w:r>
    </w:p>
    <w:p w14:paraId="68325AE9" w14:textId="77777777" w:rsidR="00076484" w:rsidRPr="00CA51A4" w:rsidRDefault="00076484" w:rsidP="00076484">
      <w:pPr>
        <w:autoSpaceDE/>
        <w:autoSpaceDN/>
        <w:adjustRightInd/>
        <w:snapToGrid/>
        <w:spacing w:line="240" w:lineRule="auto"/>
        <w:ind w:firstLineChars="200" w:firstLine="420"/>
        <w:rPr>
          <w:rFonts w:ascii="Calibri" w:eastAsia="宋体" w:hAnsi="Calibri"/>
          <w:color w:val="000000"/>
          <w:spacing w:val="0"/>
          <w:sz w:val="21"/>
          <w:szCs w:val="22"/>
        </w:rPr>
      </w:pPr>
      <w:r w:rsidRPr="00CA51A4">
        <w:rPr>
          <w:rFonts w:ascii="Calibri" w:eastAsia="宋体" w:hAnsi="Calibri" w:hint="eastAsia"/>
          <w:color w:val="000000"/>
          <w:spacing w:val="0"/>
          <w:sz w:val="21"/>
          <w:szCs w:val="22"/>
        </w:rPr>
        <w:t>“湿法泥”，是指湿法冶炼生产排出的污泥，经集中环保处置后产生的中和渣，且具有一定回收价值的污泥状废弃物。</w:t>
      </w:r>
    </w:p>
    <w:p w14:paraId="6ED67E80" w14:textId="77777777" w:rsidR="00076484" w:rsidRPr="00CA51A4" w:rsidRDefault="00076484" w:rsidP="00076484">
      <w:pPr>
        <w:autoSpaceDE/>
        <w:autoSpaceDN/>
        <w:adjustRightInd/>
        <w:snapToGrid/>
        <w:spacing w:line="240" w:lineRule="auto"/>
        <w:ind w:firstLineChars="200" w:firstLine="420"/>
        <w:rPr>
          <w:rFonts w:ascii="Calibri" w:eastAsia="宋体" w:hAnsi="Calibri"/>
          <w:b/>
          <w:color w:val="000000"/>
          <w:spacing w:val="0"/>
          <w:sz w:val="21"/>
          <w:szCs w:val="22"/>
        </w:rPr>
      </w:pPr>
      <w:r w:rsidRPr="00CA51A4">
        <w:rPr>
          <w:rFonts w:ascii="Calibri" w:eastAsia="宋体" w:hAnsi="Calibri" w:hint="eastAsia"/>
          <w:color w:val="000000"/>
          <w:spacing w:val="0"/>
          <w:sz w:val="21"/>
          <w:szCs w:val="22"/>
        </w:rPr>
        <w:t>“熔炼渣”，是指有色金属火</w:t>
      </w:r>
      <w:proofErr w:type="gramStart"/>
      <w:r w:rsidRPr="00CA51A4">
        <w:rPr>
          <w:rFonts w:ascii="Calibri" w:eastAsia="宋体" w:hAnsi="Calibri" w:hint="eastAsia"/>
          <w:color w:val="000000"/>
          <w:spacing w:val="0"/>
          <w:sz w:val="21"/>
          <w:szCs w:val="22"/>
        </w:rPr>
        <w:t>法冶</w:t>
      </w:r>
      <w:proofErr w:type="gramEnd"/>
      <w:r w:rsidRPr="00CA51A4">
        <w:rPr>
          <w:rFonts w:ascii="Calibri" w:eastAsia="宋体" w:hAnsi="Calibri" w:hint="eastAsia"/>
          <w:color w:val="000000"/>
          <w:spacing w:val="0"/>
          <w:sz w:val="21"/>
          <w:szCs w:val="22"/>
        </w:rPr>
        <w:t>炼过程中，由于比重的差异，金属成分因比重大沉底形成金属锭，而比重较小的硅、铁、钙等化合物浮在金属表层形成的废渣。</w:t>
      </w:r>
    </w:p>
    <w:p w14:paraId="35BFD6E2" w14:textId="77777777" w:rsidR="00A829FE" w:rsidRPr="00CA51A4" w:rsidRDefault="00A829FE" w:rsidP="00A829FE">
      <w:pPr>
        <w:autoSpaceDE/>
        <w:autoSpaceDN/>
        <w:adjustRightInd/>
        <w:snapToGrid/>
        <w:spacing w:line="240" w:lineRule="auto"/>
        <w:ind w:firstLineChars="200" w:firstLine="420"/>
        <w:rPr>
          <w:rFonts w:ascii="Calibri" w:eastAsia="宋体" w:hAnsi="Calibri"/>
          <w:color w:val="000000"/>
          <w:spacing w:val="0"/>
          <w:sz w:val="21"/>
          <w:szCs w:val="22"/>
        </w:rPr>
      </w:pPr>
      <w:r w:rsidRPr="00CA51A4">
        <w:rPr>
          <w:rFonts w:ascii="Calibri" w:eastAsia="宋体" w:hAnsi="Calibri" w:hint="eastAsia"/>
          <w:color w:val="000000"/>
          <w:spacing w:val="0"/>
          <w:sz w:val="21"/>
          <w:szCs w:val="22"/>
        </w:rPr>
        <w:t>“农作物秸秆”，是指农业生产过程中，收获了粮食作物（指稻谷、小麦、玉米、薯类等）、油料作物（指油菜籽、花生、大豆、葵花籽、芝麻籽、胡麻籽等）、棉花、麻类、糖料、烟叶、药材、花卉、蔬菜和水果等以后残留的茎秆。</w:t>
      </w:r>
    </w:p>
    <w:p w14:paraId="1BA3629D" w14:textId="77777777" w:rsidR="00A829FE" w:rsidRPr="00CA51A4" w:rsidRDefault="00A829FE" w:rsidP="00A829FE">
      <w:pPr>
        <w:autoSpaceDE/>
        <w:autoSpaceDN/>
        <w:adjustRightInd/>
        <w:snapToGrid/>
        <w:spacing w:line="240" w:lineRule="auto"/>
        <w:ind w:firstLineChars="200" w:firstLine="420"/>
        <w:rPr>
          <w:rFonts w:ascii="Calibri" w:eastAsia="宋体" w:hAnsi="Calibri"/>
          <w:color w:val="000000"/>
          <w:spacing w:val="0"/>
          <w:sz w:val="21"/>
          <w:szCs w:val="22"/>
        </w:rPr>
      </w:pPr>
      <w:r w:rsidRPr="00CA51A4">
        <w:rPr>
          <w:rFonts w:ascii="Calibri" w:eastAsia="宋体" w:hAnsi="Calibri" w:hint="eastAsia"/>
          <w:color w:val="000000"/>
          <w:spacing w:val="0"/>
          <w:sz w:val="21"/>
          <w:szCs w:val="22"/>
        </w:rPr>
        <w:t>“三剩物”，是指采伐剩余物（指枝丫、树梢、树皮、树叶、树根及藤条、灌木等）、造材剩余物（指造材截头）和加工剩余物（指板皮、板条、木竹截头、锯沫、碎单板、木芯、刨花、木块、篾黄、边角余料等）。</w:t>
      </w:r>
    </w:p>
    <w:p w14:paraId="660AD196" w14:textId="77777777" w:rsidR="00A829FE" w:rsidRPr="00CA51A4" w:rsidRDefault="00A829FE" w:rsidP="00A829FE">
      <w:pPr>
        <w:autoSpaceDE/>
        <w:autoSpaceDN/>
        <w:adjustRightInd/>
        <w:snapToGrid/>
        <w:spacing w:line="240" w:lineRule="auto"/>
        <w:ind w:firstLineChars="200" w:firstLine="420"/>
        <w:rPr>
          <w:rFonts w:ascii="Calibri" w:eastAsia="宋体" w:hAnsi="Calibri"/>
          <w:color w:val="000000"/>
          <w:spacing w:val="0"/>
          <w:sz w:val="21"/>
          <w:szCs w:val="22"/>
        </w:rPr>
      </w:pPr>
      <w:r w:rsidRPr="00CA51A4">
        <w:rPr>
          <w:rFonts w:ascii="Calibri" w:eastAsia="宋体" w:hAnsi="Calibri" w:hint="eastAsia"/>
          <w:color w:val="000000"/>
          <w:spacing w:val="0"/>
          <w:sz w:val="21"/>
          <w:szCs w:val="22"/>
        </w:rPr>
        <w:t>“次小薪材”，是指</w:t>
      </w:r>
      <w:proofErr w:type="gramStart"/>
      <w:r w:rsidRPr="00CA51A4">
        <w:rPr>
          <w:rFonts w:ascii="Calibri" w:eastAsia="宋体" w:hAnsi="Calibri" w:hint="eastAsia"/>
          <w:color w:val="000000"/>
          <w:spacing w:val="0"/>
          <w:sz w:val="21"/>
          <w:szCs w:val="22"/>
        </w:rPr>
        <w:t>次加工材</w:t>
      </w:r>
      <w:proofErr w:type="gramEnd"/>
      <w:r w:rsidRPr="00CA51A4">
        <w:rPr>
          <w:rFonts w:ascii="Calibri" w:eastAsia="宋体" w:hAnsi="Calibri" w:hint="eastAsia"/>
          <w:color w:val="000000"/>
          <w:spacing w:val="0"/>
          <w:sz w:val="21"/>
          <w:szCs w:val="22"/>
        </w:rPr>
        <w:t>（指材质低于针、阔叶树加工用原木最低等级但具有一定利用价值的</w:t>
      </w:r>
      <w:proofErr w:type="gramStart"/>
      <w:r w:rsidRPr="00CA51A4">
        <w:rPr>
          <w:rFonts w:ascii="Calibri" w:eastAsia="宋体" w:hAnsi="Calibri" w:hint="eastAsia"/>
          <w:color w:val="000000"/>
          <w:spacing w:val="0"/>
          <w:sz w:val="21"/>
          <w:szCs w:val="22"/>
        </w:rPr>
        <w:t>次加工</w:t>
      </w:r>
      <w:proofErr w:type="gramEnd"/>
      <w:r w:rsidRPr="00CA51A4">
        <w:rPr>
          <w:rFonts w:ascii="Calibri" w:eastAsia="宋体" w:hAnsi="Calibri" w:hint="eastAsia"/>
          <w:color w:val="000000"/>
          <w:spacing w:val="0"/>
          <w:sz w:val="21"/>
          <w:szCs w:val="22"/>
        </w:rPr>
        <w:t>原木，按《次加工原木》（</w:t>
      </w:r>
      <w:r w:rsidRPr="00CA51A4">
        <w:rPr>
          <w:rFonts w:ascii="Calibri" w:eastAsia="宋体" w:hAnsi="Calibri" w:hint="eastAsia"/>
          <w:color w:val="000000"/>
          <w:spacing w:val="0"/>
          <w:sz w:val="21"/>
          <w:szCs w:val="22"/>
        </w:rPr>
        <w:t>LY</w:t>
      </w:r>
      <w:r w:rsidRPr="00CA51A4">
        <w:rPr>
          <w:rFonts w:ascii="Calibri" w:eastAsia="宋体" w:hAnsi="Calibri" w:hint="eastAsia"/>
          <w:color w:val="000000"/>
          <w:spacing w:val="0"/>
          <w:sz w:val="21"/>
          <w:szCs w:val="22"/>
        </w:rPr>
        <w:t>／</w:t>
      </w:r>
      <w:r w:rsidRPr="00CA51A4">
        <w:rPr>
          <w:rFonts w:ascii="Calibri" w:eastAsia="宋体" w:hAnsi="Calibri" w:hint="eastAsia"/>
          <w:color w:val="000000"/>
          <w:spacing w:val="0"/>
          <w:sz w:val="21"/>
          <w:szCs w:val="22"/>
        </w:rPr>
        <w:t>T1369</w:t>
      </w:r>
      <w:r w:rsidRPr="00CA51A4">
        <w:rPr>
          <w:rFonts w:ascii="Calibri" w:eastAsia="宋体" w:hAnsi="Calibri" w:hint="eastAsia"/>
          <w:color w:val="000000"/>
          <w:spacing w:val="0"/>
          <w:sz w:val="21"/>
          <w:szCs w:val="22"/>
        </w:rPr>
        <w:t>—</w:t>
      </w:r>
      <w:r w:rsidRPr="00CA51A4">
        <w:rPr>
          <w:rFonts w:ascii="Calibri" w:eastAsia="宋体" w:hAnsi="Calibri" w:hint="eastAsia"/>
          <w:color w:val="000000"/>
          <w:spacing w:val="0"/>
          <w:sz w:val="21"/>
          <w:szCs w:val="22"/>
        </w:rPr>
        <w:t>2011</w:t>
      </w:r>
      <w:r w:rsidRPr="00CA51A4">
        <w:rPr>
          <w:rFonts w:ascii="Calibri" w:eastAsia="宋体" w:hAnsi="Calibri" w:hint="eastAsia"/>
          <w:color w:val="000000"/>
          <w:spacing w:val="0"/>
          <w:sz w:val="21"/>
          <w:szCs w:val="22"/>
        </w:rPr>
        <w:t>）标准执行）、小径材（指长度在</w:t>
      </w:r>
      <w:smartTag w:uri="urn:schemas-microsoft-com:office:smarttags" w:element="chmetcnv">
        <w:smartTagPr>
          <w:attr w:name="TCSC" w:val="0"/>
          <w:attr w:name="NumberType" w:val="1"/>
          <w:attr w:name="Negative" w:val="False"/>
          <w:attr w:name="HasSpace" w:val="False"/>
          <w:attr w:name="SourceValue" w:val="2"/>
          <w:attr w:name="UnitName" w:val="米"/>
        </w:smartTagPr>
        <w:r w:rsidRPr="00CA51A4">
          <w:rPr>
            <w:rFonts w:ascii="Calibri" w:eastAsia="宋体" w:hAnsi="Calibri" w:hint="eastAsia"/>
            <w:color w:val="000000"/>
            <w:spacing w:val="0"/>
            <w:sz w:val="21"/>
            <w:szCs w:val="22"/>
          </w:rPr>
          <w:t>2</w:t>
        </w:r>
        <w:r w:rsidRPr="00CA51A4">
          <w:rPr>
            <w:rFonts w:ascii="Calibri" w:eastAsia="宋体" w:hAnsi="Calibri" w:hint="eastAsia"/>
            <w:color w:val="000000"/>
            <w:spacing w:val="0"/>
            <w:sz w:val="21"/>
            <w:szCs w:val="22"/>
          </w:rPr>
          <w:t>米</w:t>
        </w:r>
      </w:smartTag>
      <w:proofErr w:type="gramStart"/>
      <w:r w:rsidRPr="00CA51A4">
        <w:rPr>
          <w:rFonts w:ascii="Calibri" w:eastAsia="宋体" w:hAnsi="Calibri" w:hint="eastAsia"/>
          <w:color w:val="000000"/>
          <w:spacing w:val="0"/>
          <w:sz w:val="21"/>
          <w:szCs w:val="22"/>
        </w:rPr>
        <w:t>以下或径级</w:t>
      </w:r>
      <w:proofErr w:type="gramEnd"/>
      <w:smartTag w:uri="urn:schemas-microsoft-com:office:smarttags" w:element="chmetcnv">
        <w:smartTagPr>
          <w:attr w:name="TCSC" w:val="0"/>
          <w:attr w:name="NumberType" w:val="1"/>
          <w:attr w:name="Negative" w:val="False"/>
          <w:attr w:name="HasSpace" w:val="False"/>
          <w:attr w:name="SourceValue" w:val="8"/>
          <w:attr w:name="UnitName" w:val="厘米"/>
        </w:smartTagPr>
        <w:r w:rsidRPr="00CA51A4">
          <w:rPr>
            <w:rFonts w:ascii="Calibri" w:eastAsia="宋体" w:hAnsi="Calibri" w:hint="eastAsia"/>
            <w:color w:val="000000"/>
            <w:spacing w:val="0"/>
            <w:sz w:val="21"/>
            <w:szCs w:val="22"/>
          </w:rPr>
          <w:t>8</w:t>
        </w:r>
        <w:r w:rsidRPr="00CA51A4">
          <w:rPr>
            <w:rFonts w:ascii="Calibri" w:eastAsia="宋体" w:hAnsi="Calibri" w:hint="eastAsia"/>
            <w:color w:val="000000"/>
            <w:spacing w:val="0"/>
            <w:sz w:val="21"/>
            <w:szCs w:val="22"/>
          </w:rPr>
          <w:t>厘米</w:t>
        </w:r>
      </w:smartTag>
      <w:r w:rsidRPr="00CA51A4">
        <w:rPr>
          <w:rFonts w:ascii="Calibri" w:eastAsia="宋体" w:hAnsi="Calibri" w:hint="eastAsia"/>
          <w:color w:val="000000"/>
          <w:spacing w:val="0"/>
          <w:sz w:val="21"/>
          <w:szCs w:val="22"/>
        </w:rPr>
        <w:t>以下的小原木条、松木杆、脚手杆、杂木杆、短原木等）和薪材。</w:t>
      </w:r>
    </w:p>
    <w:p w14:paraId="48175C4E" w14:textId="77777777" w:rsidR="00076484" w:rsidRPr="00CA51A4" w:rsidRDefault="00076484" w:rsidP="00076484">
      <w:pPr>
        <w:autoSpaceDE/>
        <w:autoSpaceDN/>
        <w:adjustRightInd/>
        <w:snapToGrid/>
        <w:spacing w:line="240" w:lineRule="auto"/>
        <w:ind w:firstLineChars="200" w:firstLine="420"/>
        <w:rPr>
          <w:rFonts w:ascii="Calibri" w:eastAsia="宋体" w:hAnsi="Calibri"/>
          <w:b/>
          <w:color w:val="000000"/>
          <w:spacing w:val="0"/>
          <w:sz w:val="21"/>
          <w:szCs w:val="21"/>
        </w:rPr>
      </w:pPr>
      <w:r w:rsidRPr="00CA51A4">
        <w:rPr>
          <w:rFonts w:ascii="Calibri" w:eastAsia="宋体" w:hAnsi="Calibri" w:hint="eastAsia"/>
          <w:color w:val="000000"/>
          <w:spacing w:val="0"/>
          <w:sz w:val="21"/>
          <w:szCs w:val="22"/>
        </w:rPr>
        <w:lastRenderedPageBreak/>
        <w:t>“垃圾”，是指城市生活垃圾、农作物</w:t>
      </w:r>
      <w:proofErr w:type="gramStart"/>
      <w:r w:rsidRPr="00CA51A4">
        <w:rPr>
          <w:rFonts w:ascii="Calibri" w:eastAsia="宋体" w:hAnsi="Calibri" w:hint="eastAsia"/>
          <w:color w:val="000000"/>
          <w:spacing w:val="0"/>
          <w:sz w:val="21"/>
          <w:szCs w:val="22"/>
        </w:rPr>
        <w:t>秸杆</w:t>
      </w:r>
      <w:proofErr w:type="gramEnd"/>
      <w:r w:rsidRPr="00CA51A4">
        <w:rPr>
          <w:rFonts w:ascii="Calibri" w:eastAsia="宋体" w:hAnsi="Calibri" w:hint="eastAsia"/>
          <w:color w:val="000000"/>
          <w:spacing w:val="0"/>
          <w:sz w:val="21"/>
          <w:szCs w:val="22"/>
        </w:rPr>
        <w:t>、树皮废渣、污泥、合成革及化纤废弃物、</w:t>
      </w:r>
      <w:r w:rsidRPr="00CA51A4">
        <w:rPr>
          <w:rFonts w:ascii="Calibri" w:eastAsia="宋体" w:hAnsi="Calibri" w:hint="eastAsia"/>
          <w:spacing w:val="0"/>
          <w:sz w:val="21"/>
          <w:szCs w:val="22"/>
        </w:rPr>
        <w:t>病死畜禽等养殖废弃物</w:t>
      </w:r>
      <w:r w:rsidRPr="00CA51A4">
        <w:rPr>
          <w:rFonts w:ascii="Calibri" w:eastAsia="宋体" w:hAnsi="Calibri" w:hint="eastAsia"/>
          <w:color w:val="000000"/>
          <w:spacing w:val="0"/>
          <w:sz w:val="21"/>
          <w:szCs w:val="22"/>
        </w:rPr>
        <w:t>等垃圾。</w:t>
      </w:r>
    </w:p>
    <w:p w14:paraId="433CFCFE" w14:textId="77777777" w:rsidR="00076484" w:rsidRPr="00CA51A4" w:rsidRDefault="00076484" w:rsidP="00076484">
      <w:pPr>
        <w:autoSpaceDE/>
        <w:autoSpaceDN/>
        <w:adjustRightInd/>
        <w:snapToGrid/>
        <w:spacing w:line="240" w:lineRule="auto"/>
        <w:ind w:firstLineChars="200" w:firstLine="420"/>
        <w:rPr>
          <w:rFonts w:ascii="Calibri" w:eastAsia="宋体" w:hAnsi="Calibri"/>
          <w:color w:val="000000"/>
          <w:spacing w:val="0"/>
          <w:sz w:val="21"/>
          <w:szCs w:val="22"/>
        </w:rPr>
      </w:pPr>
      <w:r w:rsidRPr="00CA51A4">
        <w:rPr>
          <w:rFonts w:ascii="Calibri" w:eastAsia="宋体" w:hAnsi="Calibri" w:hint="eastAsia"/>
          <w:color w:val="000000"/>
          <w:spacing w:val="0"/>
          <w:sz w:val="21"/>
          <w:szCs w:val="22"/>
        </w:rPr>
        <w:t>“垃圾处理”，是指运用填埋、焚烧、综合处理和回收利用等形式，对垃圾进行减量化、资源化和无害化处理处置的业务。</w:t>
      </w:r>
      <w:r w:rsidRPr="00CA51A4" w:rsidDel="00BC3278">
        <w:rPr>
          <w:rFonts w:ascii="Calibri" w:eastAsia="宋体" w:hAnsi="Calibri" w:hint="eastAsia"/>
          <w:color w:val="000000"/>
          <w:spacing w:val="0"/>
          <w:sz w:val="21"/>
          <w:szCs w:val="22"/>
        </w:rPr>
        <w:t xml:space="preserve"> </w:t>
      </w:r>
    </w:p>
    <w:p w14:paraId="15C28241" w14:textId="77777777" w:rsidR="00076484" w:rsidRPr="00CA51A4" w:rsidRDefault="00076484" w:rsidP="00076484">
      <w:pPr>
        <w:autoSpaceDE/>
        <w:autoSpaceDN/>
        <w:adjustRightInd/>
        <w:snapToGrid/>
        <w:spacing w:line="240" w:lineRule="auto"/>
        <w:ind w:firstLineChars="200" w:firstLine="420"/>
        <w:rPr>
          <w:rFonts w:ascii="Calibri" w:eastAsia="宋体" w:hAnsi="Calibri"/>
          <w:color w:val="000000"/>
          <w:spacing w:val="0"/>
          <w:sz w:val="21"/>
          <w:szCs w:val="22"/>
        </w:rPr>
      </w:pPr>
      <w:r w:rsidRPr="00CA51A4">
        <w:rPr>
          <w:rFonts w:ascii="Calibri" w:eastAsia="宋体" w:hAnsi="Calibri" w:hint="eastAsia"/>
          <w:color w:val="000000"/>
          <w:spacing w:val="0"/>
          <w:sz w:val="21"/>
          <w:szCs w:val="22"/>
        </w:rPr>
        <w:t>“污水处理”，是指将污水（包括城镇污水和工业废水）处理后达到《城镇污水处理厂污染物排放标准》（</w:t>
      </w:r>
      <w:r w:rsidRPr="00CA51A4">
        <w:rPr>
          <w:rFonts w:ascii="Calibri" w:eastAsia="宋体" w:hAnsi="Calibri" w:hint="eastAsia"/>
          <w:color w:val="000000"/>
          <w:spacing w:val="0"/>
          <w:sz w:val="21"/>
          <w:szCs w:val="22"/>
        </w:rPr>
        <w:t>GB18918-2002</w:t>
      </w:r>
      <w:r w:rsidRPr="00CA51A4">
        <w:rPr>
          <w:rFonts w:ascii="Calibri" w:eastAsia="宋体" w:hAnsi="Calibri" w:hint="eastAsia"/>
          <w:color w:val="000000"/>
          <w:spacing w:val="0"/>
          <w:sz w:val="21"/>
          <w:szCs w:val="22"/>
        </w:rPr>
        <w:t>），或达到相应的国家或地方水污染物排放标准中的直接排放限值的业务。其中，城镇污水是指城镇居民生活污水，机关、学校、医院、商业服务机构及各种公共设施排水，以及允许排入城镇污水收集系统的工业废水和初期雨水。工业废水是指工业生产过程中产生的，不允许排入城镇污水收集系统的废水和废液。</w:t>
      </w:r>
    </w:p>
    <w:p w14:paraId="620BB341" w14:textId="77777777" w:rsidR="00076484" w:rsidRPr="00CA51A4" w:rsidRDefault="00076484" w:rsidP="00076484">
      <w:pPr>
        <w:autoSpaceDE/>
        <w:autoSpaceDN/>
        <w:adjustRightInd/>
        <w:snapToGrid/>
        <w:spacing w:line="240" w:lineRule="auto"/>
        <w:ind w:firstLineChars="200" w:firstLine="420"/>
        <w:rPr>
          <w:rFonts w:ascii="Calibri" w:eastAsia="宋体" w:hAnsi="Calibri"/>
          <w:b/>
          <w:color w:val="000000"/>
          <w:spacing w:val="0"/>
          <w:sz w:val="21"/>
          <w:szCs w:val="22"/>
        </w:rPr>
      </w:pPr>
      <w:r w:rsidRPr="00CA51A4">
        <w:rPr>
          <w:rFonts w:ascii="Calibri" w:eastAsia="宋体" w:hAnsi="Calibri" w:hint="eastAsia"/>
          <w:color w:val="000000"/>
          <w:spacing w:val="0"/>
          <w:sz w:val="21"/>
          <w:szCs w:val="22"/>
        </w:rPr>
        <w:t xml:space="preserve"> </w:t>
      </w:r>
      <w:r w:rsidRPr="00CA51A4">
        <w:rPr>
          <w:rFonts w:ascii="Calibri" w:eastAsia="宋体" w:hAnsi="Calibri" w:hint="eastAsia"/>
          <w:color w:val="000000"/>
          <w:spacing w:val="0"/>
          <w:sz w:val="21"/>
          <w:szCs w:val="22"/>
        </w:rPr>
        <w:t>“污泥处理处置”，是指对污水处理后产生的污泥进行稳定化、减量化和无害化处理处置的业务。</w:t>
      </w:r>
    </w:p>
    <w:p w14:paraId="75E8B4EE" w14:textId="77777777" w:rsidR="00076484" w:rsidRPr="00CA51A4" w:rsidRDefault="00076484" w:rsidP="00076484">
      <w:pPr>
        <w:autoSpaceDE/>
        <w:autoSpaceDN/>
        <w:adjustRightInd/>
        <w:snapToGrid/>
        <w:spacing w:line="240" w:lineRule="auto"/>
        <w:ind w:firstLineChars="200" w:firstLine="420"/>
        <w:rPr>
          <w:rFonts w:ascii="Calibri" w:eastAsia="宋体" w:hAnsi="Calibri"/>
          <w:color w:val="000000"/>
          <w:spacing w:val="0"/>
          <w:sz w:val="21"/>
          <w:szCs w:val="22"/>
        </w:rPr>
      </w:pPr>
      <w:r w:rsidRPr="00CA51A4">
        <w:rPr>
          <w:rFonts w:ascii="Calibri" w:eastAsia="宋体" w:hAnsi="Calibri" w:hint="eastAsia"/>
          <w:color w:val="000000"/>
          <w:spacing w:val="0"/>
          <w:sz w:val="21"/>
          <w:szCs w:val="22"/>
        </w:rPr>
        <w:t xml:space="preserve">2. </w:t>
      </w:r>
      <w:r w:rsidRPr="00CA51A4">
        <w:rPr>
          <w:rFonts w:ascii="Calibri" w:eastAsia="宋体" w:hAnsi="Calibri" w:hint="eastAsia"/>
          <w:color w:val="000000"/>
          <w:spacing w:val="0"/>
          <w:sz w:val="21"/>
          <w:szCs w:val="22"/>
        </w:rPr>
        <w:t>综合利用的资源比例计算方式</w:t>
      </w:r>
      <w:r w:rsidR="00E85007">
        <w:rPr>
          <w:rFonts w:ascii="Calibri" w:eastAsia="宋体" w:hAnsi="Calibri" w:hint="eastAsia"/>
          <w:color w:val="000000"/>
          <w:spacing w:val="0"/>
          <w:sz w:val="21"/>
          <w:szCs w:val="22"/>
        </w:rPr>
        <w:t>。</w:t>
      </w:r>
    </w:p>
    <w:p w14:paraId="7B71F303" w14:textId="77777777" w:rsidR="00076484" w:rsidRPr="00CA51A4" w:rsidRDefault="00076484" w:rsidP="00076484">
      <w:pPr>
        <w:autoSpaceDE/>
        <w:autoSpaceDN/>
        <w:adjustRightInd/>
        <w:snapToGrid/>
        <w:spacing w:line="240" w:lineRule="auto"/>
        <w:ind w:firstLineChars="200" w:firstLine="420"/>
        <w:rPr>
          <w:rFonts w:ascii="Calibri" w:eastAsia="宋体" w:hAnsi="Calibri"/>
          <w:color w:val="000000"/>
          <w:spacing w:val="0"/>
          <w:sz w:val="21"/>
          <w:szCs w:val="22"/>
        </w:rPr>
      </w:pPr>
      <w:r w:rsidRPr="00CA51A4">
        <w:rPr>
          <w:rFonts w:ascii="Calibri" w:eastAsia="宋体" w:hAnsi="Calibri" w:hint="eastAsia"/>
          <w:color w:val="000000"/>
          <w:spacing w:val="0"/>
          <w:sz w:val="21"/>
          <w:szCs w:val="22"/>
        </w:rPr>
        <w:t>（</w:t>
      </w:r>
      <w:r w:rsidRPr="00CA51A4">
        <w:rPr>
          <w:rFonts w:ascii="Calibri" w:eastAsia="宋体" w:hAnsi="Calibri" w:hint="eastAsia"/>
          <w:color w:val="000000"/>
          <w:spacing w:val="0"/>
          <w:sz w:val="21"/>
          <w:szCs w:val="22"/>
        </w:rPr>
        <w:t>1</w:t>
      </w:r>
      <w:r w:rsidRPr="00CA51A4">
        <w:rPr>
          <w:rFonts w:ascii="Calibri" w:eastAsia="宋体" w:hAnsi="Calibri" w:hint="eastAsia"/>
          <w:color w:val="000000"/>
          <w:spacing w:val="0"/>
          <w:sz w:val="21"/>
          <w:szCs w:val="22"/>
        </w:rPr>
        <w:t>）综合利用的资源占生产原料或者燃料的比重，以重量比例计算。其中，水泥</w:t>
      </w:r>
      <w:r w:rsidR="00116DE8">
        <w:rPr>
          <w:rFonts w:ascii="Calibri" w:eastAsia="宋体" w:hAnsi="Calibri" w:hint="eastAsia"/>
          <w:color w:val="000000"/>
          <w:spacing w:val="0"/>
          <w:sz w:val="21"/>
          <w:szCs w:val="22"/>
        </w:rPr>
        <w:t>、水泥熟料</w:t>
      </w:r>
      <w:r w:rsidRPr="00CA51A4">
        <w:rPr>
          <w:rFonts w:ascii="Calibri" w:eastAsia="宋体" w:hAnsi="Calibri" w:hint="eastAsia"/>
          <w:color w:val="000000"/>
          <w:spacing w:val="0"/>
          <w:sz w:val="21"/>
          <w:szCs w:val="22"/>
        </w:rPr>
        <w:t>原料中掺兑废渣的比重，按以下方法计算：</w:t>
      </w:r>
    </w:p>
    <w:p w14:paraId="5D84B14D" w14:textId="77777777" w:rsidR="00076484" w:rsidRPr="00CA51A4" w:rsidRDefault="00076484" w:rsidP="00076484">
      <w:pPr>
        <w:autoSpaceDE/>
        <w:autoSpaceDN/>
        <w:adjustRightInd/>
        <w:snapToGrid/>
        <w:spacing w:line="240" w:lineRule="auto"/>
        <w:ind w:firstLineChars="250" w:firstLine="525"/>
        <w:rPr>
          <w:rFonts w:ascii="Calibri" w:eastAsia="宋体" w:hAnsi="Calibri"/>
          <w:color w:val="000000"/>
          <w:spacing w:val="0"/>
          <w:sz w:val="21"/>
          <w:szCs w:val="22"/>
        </w:rPr>
      </w:pPr>
      <w:r w:rsidRPr="00CA51A4">
        <w:rPr>
          <w:rFonts w:ascii="Calibri" w:eastAsia="宋体" w:hAnsi="Calibri" w:hint="eastAsia"/>
          <w:color w:val="000000"/>
          <w:spacing w:val="0"/>
          <w:sz w:val="21"/>
          <w:szCs w:val="22"/>
        </w:rPr>
        <w:t>①对经生料烧制和熟料研磨阶段生产的水泥，其掺兑废渣比例计算公式为：掺兑废渣比例＝（生料烧制阶段掺兑废渣数量＋熟料研磨阶段掺兑废渣数量）÷（除废渣以外的生料数量＋生料烧制和熟料研磨阶段掺兑废渣数量＋其他材料数量）×</w:t>
      </w:r>
      <w:r w:rsidRPr="00CA51A4">
        <w:rPr>
          <w:rFonts w:ascii="Calibri" w:eastAsia="宋体" w:hAnsi="Calibri"/>
          <w:color w:val="000000"/>
          <w:spacing w:val="0"/>
          <w:sz w:val="21"/>
          <w:szCs w:val="22"/>
        </w:rPr>
        <w:t>100%</w:t>
      </w:r>
      <w:r w:rsidR="00116DE8">
        <w:rPr>
          <w:rFonts w:ascii="Calibri" w:eastAsia="宋体" w:hAnsi="Calibri" w:hint="eastAsia"/>
          <w:color w:val="000000"/>
          <w:spacing w:val="0"/>
          <w:sz w:val="21"/>
          <w:szCs w:val="22"/>
        </w:rPr>
        <w:t>；</w:t>
      </w:r>
    </w:p>
    <w:p w14:paraId="4692B083" w14:textId="77777777" w:rsidR="00076484" w:rsidRDefault="00076484" w:rsidP="00076484">
      <w:pPr>
        <w:autoSpaceDE/>
        <w:autoSpaceDN/>
        <w:adjustRightInd/>
        <w:snapToGrid/>
        <w:spacing w:line="240" w:lineRule="auto"/>
        <w:ind w:firstLineChars="250" w:firstLine="525"/>
        <w:rPr>
          <w:rFonts w:ascii="Calibri" w:eastAsia="宋体" w:hAnsi="Calibri"/>
          <w:color w:val="000000"/>
          <w:spacing w:val="0"/>
          <w:sz w:val="21"/>
          <w:szCs w:val="22"/>
        </w:rPr>
      </w:pPr>
      <w:r w:rsidRPr="00CA51A4">
        <w:rPr>
          <w:rFonts w:ascii="Calibri" w:eastAsia="宋体" w:hAnsi="Calibri" w:hint="eastAsia"/>
          <w:color w:val="000000"/>
          <w:spacing w:val="0"/>
          <w:sz w:val="21"/>
          <w:szCs w:val="22"/>
        </w:rPr>
        <w:t>②对外购水泥熟料采用研磨工艺生产的水泥，其掺兑废渣比例计算公式为：掺兑废渣比例＝熟料研磨阶段掺兑废渣数量÷（熟料数量＋熟料研磨阶段掺兑废渣数量＋其他材料数量）×</w:t>
      </w:r>
      <w:r w:rsidRPr="00CA51A4">
        <w:rPr>
          <w:rFonts w:ascii="Calibri" w:eastAsia="宋体" w:hAnsi="Calibri"/>
          <w:color w:val="000000"/>
          <w:spacing w:val="0"/>
          <w:sz w:val="21"/>
          <w:szCs w:val="22"/>
        </w:rPr>
        <w:t>100%</w:t>
      </w:r>
      <w:r w:rsidR="00116DE8">
        <w:rPr>
          <w:rFonts w:ascii="Calibri" w:eastAsia="宋体" w:hAnsi="Calibri" w:hint="eastAsia"/>
          <w:color w:val="000000"/>
          <w:spacing w:val="0"/>
          <w:sz w:val="21"/>
          <w:szCs w:val="22"/>
        </w:rPr>
        <w:t>；</w:t>
      </w:r>
    </w:p>
    <w:p w14:paraId="048A6DC1" w14:textId="77777777" w:rsidR="00116DE8" w:rsidRPr="00116DE8" w:rsidRDefault="00116DE8" w:rsidP="00076484">
      <w:pPr>
        <w:autoSpaceDE/>
        <w:autoSpaceDN/>
        <w:adjustRightInd/>
        <w:snapToGrid/>
        <w:spacing w:line="240" w:lineRule="auto"/>
        <w:ind w:firstLineChars="250" w:firstLine="525"/>
        <w:rPr>
          <w:rFonts w:ascii="Calibri" w:eastAsia="宋体" w:hAnsi="Calibri"/>
          <w:color w:val="000000"/>
          <w:spacing w:val="0"/>
          <w:sz w:val="21"/>
          <w:szCs w:val="22"/>
        </w:rPr>
      </w:pPr>
      <w:r>
        <w:rPr>
          <w:rFonts w:eastAsia="宋体" w:hint="eastAsia"/>
          <w:color w:val="000000"/>
          <w:spacing w:val="0"/>
          <w:sz w:val="21"/>
          <w:szCs w:val="22"/>
        </w:rPr>
        <w:t>③</w:t>
      </w:r>
      <w:r>
        <w:rPr>
          <w:rFonts w:ascii="Calibri" w:eastAsia="宋体" w:hAnsi="Calibri" w:hint="eastAsia"/>
          <w:color w:val="000000"/>
          <w:spacing w:val="0"/>
          <w:sz w:val="21"/>
          <w:szCs w:val="22"/>
        </w:rPr>
        <w:t>对</w:t>
      </w:r>
      <w:r w:rsidRPr="00CA51A4">
        <w:rPr>
          <w:rFonts w:ascii="Calibri" w:eastAsia="宋体" w:hAnsi="Calibri" w:hint="eastAsia"/>
          <w:color w:val="000000"/>
          <w:spacing w:val="0"/>
          <w:sz w:val="21"/>
          <w:szCs w:val="22"/>
        </w:rPr>
        <w:t>生料烧制的水泥</w:t>
      </w:r>
      <w:r>
        <w:rPr>
          <w:rFonts w:ascii="Calibri" w:eastAsia="宋体" w:hAnsi="Calibri" w:hint="eastAsia"/>
          <w:color w:val="000000"/>
          <w:spacing w:val="0"/>
          <w:sz w:val="21"/>
          <w:szCs w:val="22"/>
        </w:rPr>
        <w:t>熟料</w:t>
      </w:r>
      <w:r w:rsidRPr="00CA51A4">
        <w:rPr>
          <w:rFonts w:ascii="Calibri" w:eastAsia="宋体" w:hAnsi="Calibri" w:hint="eastAsia"/>
          <w:color w:val="000000"/>
          <w:spacing w:val="0"/>
          <w:sz w:val="21"/>
          <w:szCs w:val="22"/>
        </w:rPr>
        <w:t>，其掺兑废渣比例计算公式为：掺兑废渣比例＝生料烧制阶段掺兑废渣数量÷（除废渣以外的生料数量＋生料烧制阶段掺兑废渣数量＋其他材料数量）×</w:t>
      </w:r>
      <w:r w:rsidRPr="00CA51A4">
        <w:rPr>
          <w:rFonts w:ascii="Calibri" w:eastAsia="宋体" w:hAnsi="Calibri"/>
          <w:color w:val="000000"/>
          <w:spacing w:val="0"/>
          <w:sz w:val="21"/>
          <w:szCs w:val="22"/>
        </w:rPr>
        <w:t>100%</w:t>
      </w:r>
      <w:r>
        <w:rPr>
          <w:rFonts w:ascii="Calibri" w:eastAsia="宋体" w:hAnsi="Calibri" w:hint="eastAsia"/>
          <w:color w:val="000000"/>
          <w:spacing w:val="0"/>
          <w:sz w:val="21"/>
          <w:szCs w:val="22"/>
        </w:rPr>
        <w:t>。</w:t>
      </w:r>
    </w:p>
    <w:p w14:paraId="4DA148A0" w14:textId="77777777" w:rsidR="00076484" w:rsidRPr="00CA51A4" w:rsidRDefault="00076484" w:rsidP="00076484">
      <w:pPr>
        <w:autoSpaceDE/>
        <w:autoSpaceDN/>
        <w:adjustRightInd/>
        <w:snapToGrid/>
        <w:spacing w:line="240" w:lineRule="auto"/>
        <w:ind w:firstLineChars="200" w:firstLine="420"/>
        <w:rPr>
          <w:rFonts w:ascii="Calibri" w:eastAsia="宋体" w:hAnsi="Calibri"/>
          <w:color w:val="000000"/>
          <w:spacing w:val="0"/>
          <w:sz w:val="21"/>
          <w:szCs w:val="22"/>
        </w:rPr>
      </w:pPr>
      <w:r w:rsidRPr="00CA51A4">
        <w:rPr>
          <w:rFonts w:ascii="Calibri" w:eastAsia="宋体" w:hAnsi="Calibri" w:hint="eastAsia"/>
          <w:color w:val="000000"/>
          <w:spacing w:val="0"/>
          <w:sz w:val="21"/>
          <w:szCs w:val="22"/>
        </w:rPr>
        <w:t>（</w:t>
      </w:r>
      <w:r w:rsidRPr="00CA51A4">
        <w:rPr>
          <w:rFonts w:ascii="Calibri" w:eastAsia="宋体" w:hAnsi="Calibri" w:hint="eastAsia"/>
          <w:color w:val="000000"/>
          <w:spacing w:val="0"/>
          <w:sz w:val="21"/>
          <w:szCs w:val="22"/>
        </w:rPr>
        <w:t>2</w:t>
      </w:r>
      <w:r w:rsidRPr="00CA51A4">
        <w:rPr>
          <w:rFonts w:ascii="Calibri" w:eastAsia="宋体" w:hAnsi="Calibri" w:hint="eastAsia"/>
          <w:color w:val="000000"/>
          <w:spacing w:val="0"/>
          <w:sz w:val="21"/>
          <w:szCs w:val="22"/>
        </w:rPr>
        <w:t>）综合利用的资源为余热、余压的，按其占生产电力、热力消耗的能源比例计算。</w:t>
      </w:r>
    </w:p>
    <w:p w14:paraId="3F6BEEDA" w14:textId="77777777" w:rsidR="00076484" w:rsidRPr="00CA51A4" w:rsidRDefault="00076484" w:rsidP="00076484">
      <w:pPr>
        <w:autoSpaceDE/>
        <w:autoSpaceDN/>
        <w:adjustRightInd/>
        <w:snapToGrid/>
        <w:spacing w:line="240" w:lineRule="auto"/>
        <w:ind w:firstLineChars="200" w:firstLine="420"/>
        <w:rPr>
          <w:rFonts w:ascii="Calibri" w:eastAsia="宋体" w:hAnsi="Calibri"/>
          <w:color w:val="000000"/>
          <w:spacing w:val="0"/>
          <w:sz w:val="21"/>
          <w:szCs w:val="22"/>
        </w:rPr>
      </w:pPr>
      <w:r w:rsidRPr="00CA51A4">
        <w:rPr>
          <w:rFonts w:ascii="Calibri" w:eastAsia="宋体" w:hAnsi="Calibri"/>
          <w:color w:val="000000"/>
          <w:spacing w:val="0"/>
          <w:sz w:val="21"/>
          <w:szCs w:val="22"/>
        </w:rPr>
        <w:t xml:space="preserve">3. </w:t>
      </w:r>
      <w:r w:rsidRPr="00CA51A4">
        <w:rPr>
          <w:rFonts w:ascii="Calibri" w:eastAsia="宋体" w:hAnsi="Calibri" w:hint="eastAsia"/>
          <w:color w:val="000000"/>
          <w:spacing w:val="0"/>
          <w:sz w:val="21"/>
          <w:szCs w:val="22"/>
        </w:rPr>
        <w:t>表中所列综合利用产品，应当符合相应的国家或行业标准。既有国家标准又有行业标准的，应当符合相对高的标准；没有国家标准或行业标准的，应当符合按规定向质量技术监督部门备案的企业标准。</w:t>
      </w:r>
    </w:p>
    <w:p w14:paraId="2AB6FB09" w14:textId="77777777" w:rsidR="00076484" w:rsidRDefault="00076484" w:rsidP="00076484">
      <w:pPr>
        <w:autoSpaceDE/>
        <w:autoSpaceDN/>
        <w:adjustRightInd/>
        <w:snapToGrid/>
        <w:spacing w:line="240" w:lineRule="auto"/>
        <w:ind w:firstLineChars="200" w:firstLine="420"/>
        <w:rPr>
          <w:rFonts w:ascii="Calibri" w:eastAsia="宋体" w:hAnsi="Calibri"/>
          <w:color w:val="000000"/>
          <w:spacing w:val="0"/>
          <w:sz w:val="21"/>
          <w:szCs w:val="22"/>
        </w:rPr>
      </w:pPr>
      <w:r w:rsidRPr="00CA51A4">
        <w:rPr>
          <w:rFonts w:ascii="Calibri" w:eastAsia="宋体" w:hAnsi="Calibri" w:hint="eastAsia"/>
          <w:color w:val="000000"/>
          <w:spacing w:val="0"/>
          <w:sz w:val="21"/>
          <w:szCs w:val="22"/>
        </w:rPr>
        <w:t>表中所列各类国家标准、行业标准，如在执行过程中有更新、替换，统一按最新的国家标准、行业标准执行。</w:t>
      </w:r>
    </w:p>
    <w:p w14:paraId="48C959F1" w14:textId="77777777" w:rsidR="00116DE8" w:rsidRDefault="00116DE8" w:rsidP="00076484">
      <w:pPr>
        <w:autoSpaceDE/>
        <w:autoSpaceDN/>
        <w:adjustRightInd/>
        <w:snapToGrid/>
        <w:spacing w:line="240" w:lineRule="auto"/>
        <w:ind w:firstLineChars="200" w:firstLine="420"/>
        <w:rPr>
          <w:rFonts w:ascii="Calibri" w:eastAsia="宋体" w:hAnsi="Calibri"/>
          <w:color w:val="000000"/>
          <w:spacing w:val="0"/>
          <w:sz w:val="21"/>
          <w:szCs w:val="22"/>
        </w:rPr>
      </w:pPr>
      <w:r>
        <w:rPr>
          <w:rFonts w:ascii="Calibri" w:eastAsia="宋体" w:hAnsi="Calibri" w:hint="eastAsia"/>
          <w:color w:val="000000"/>
          <w:spacing w:val="0"/>
          <w:sz w:val="21"/>
          <w:szCs w:val="22"/>
        </w:rPr>
        <w:t xml:space="preserve">4. </w:t>
      </w:r>
      <w:r>
        <w:rPr>
          <w:rFonts w:ascii="Calibri" w:eastAsia="宋体" w:hAnsi="Calibri" w:hint="eastAsia"/>
          <w:color w:val="000000"/>
          <w:spacing w:val="0"/>
          <w:sz w:val="21"/>
          <w:szCs w:val="22"/>
        </w:rPr>
        <w:t>表中所</w:t>
      </w:r>
      <w:r w:rsidR="007F4FC3">
        <w:rPr>
          <w:rFonts w:ascii="Calibri" w:eastAsia="宋体" w:hAnsi="Calibri" w:hint="eastAsia"/>
          <w:color w:val="000000"/>
          <w:spacing w:val="0"/>
          <w:sz w:val="21"/>
          <w:szCs w:val="22"/>
        </w:rPr>
        <w:t>称</w:t>
      </w:r>
      <w:r>
        <w:rPr>
          <w:rFonts w:ascii="Calibri" w:eastAsia="宋体" w:hAnsi="Calibri" w:hint="eastAsia"/>
          <w:color w:val="000000"/>
          <w:spacing w:val="0"/>
          <w:sz w:val="21"/>
          <w:szCs w:val="22"/>
        </w:rPr>
        <w:t>“以上”均含本数。</w:t>
      </w:r>
    </w:p>
    <w:p w14:paraId="6F8C4BF0" w14:textId="77777777" w:rsidR="00BE15F0" w:rsidRPr="00076484" w:rsidRDefault="00BE15F0">
      <w:pPr>
        <w:rPr>
          <w:rFonts w:hint="eastAsia"/>
        </w:rPr>
      </w:pPr>
    </w:p>
    <w:sectPr w:rsidR="00BE15F0" w:rsidRPr="00076484" w:rsidSect="00533C56">
      <w:footerReference w:type="default" r:id="rId6"/>
      <w:pgSz w:w="16838" w:h="11906" w:orient="landscape"/>
      <w:pgMar w:top="1800" w:right="1440" w:bottom="1135" w:left="1440" w:header="851" w:footer="649" w:gutter="0"/>
      <w:cols w:space="425"/>
      <w:docGrid w:type="lines"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C3198E" w14:textId="77777777" w:rsidR="00DC11E9" w:rsidRDefault="00DC11E9" w:rsidP="00CA51A4">
      <w:pPr>
        <w:spacing w:line="240" w:lineRule="auto"/>
        <w:rPr>
          <w:rFonts w:hint="eastAsia"/>
        </w:rPr>
      </w:pPr>
      <w:r>
        <w:separator/>
      </w:r>
    </w:p>
  </w:endnote>
  <w:endnote w:type="continuationSeparator" w:id="0">
    <w:p w14:paraId="46423251" w14:textId="77777777" w:rsidR="00DC11E9" w:rsidRDefault="00DC11E9" w:rsidP="00CA51A4">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0" w:usb1="080E0000" w:usb2="00000010" w:usb3="00000000" w:csb0="00040000" w:csb1="00000000"/>
  </w:font>
  <w:font w:name="微软雅黑">
    <w:altName w:val="汉仪旗黑KW 55S"/>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4AC1B" w14:textId="77777777" w:rsidR="008B2CC2" w:rsidRDefault="00BE7967">
    <w:pPr>
      <w:pStyle w:val="a5"/>
      <w:jc w:val="center"/>
      <w:rPr>
        <w:rFonts w:hint="eastAsia"/>
      </w:rPr>
    </w:pPr>
    <w:r>
      <w:fldChar w:fldCharType="begin"/>
    </w:r>
    <w:r w:rsidR="008B2CC2">
      <w:instrText xml:space="preserve"> PAGE   \* MERGEFORMAT </w:instrText>
    </w:r>
    <w:r>
      <w:fldChar w:fldCharType="separate"/>
    </w:r>
    <w:r w:rsidR="0017044F" w:rsidRPr="0017044F">
      <w:rPr>
        <w:noProof/>
        <w:lang w:val="zh-CN"/>
      </w:rPr>
      <w:t>6</w:t>
    </w:r>
    <w:r>
      <w:fldChar w:fldCharType="end"/>
    </w:r>
  </w:p>
  <w:p w14:paraId="741B5120" w14:textId="77777777" w:rsidR="00533C56" w:rsidRDefault="00533C56">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B46D19" w14:textId="77777777" w:rsidR="00DC11E9" w:rsidRDefault="00DC11E9" w:rsidP="00CA51A4">
      <w:pPr>
        <w:spacing w:line="240" w:lineRule="auto"/>
        <w:rPr>
          <w:rFonts w:hint="eastAsia"/>
        </w:rPr>
      </w:pPr>
      <w:r>
        <w:separator/>
      </w:r>
    </w:p>
  </w:footnote>
  <w:footnote w:type="continuationSeparator" w:id="0">
    <w:p w14:paraId="3C0C4F58" w14:textId="77777777" w:rsidR="00DC11E9" w:rsidRDefault="00DC11E9" w:rsidP="00CA51A4">
      <w:pPr>
        <w:spacing w:line="240" w:lineRule="auto"/>
        <w:rPr>
          <w:rFonts w:hint="eastAsia"/>
        </w:rPr>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永康 李">
    <w15:presenceInfo w15:providerId="Windows Live" w15:userId="f059066bfd9e3896"/>
  </w15:person>
  <w15:person w15:author="6666666 666666">
    <w15:presenceInfo w15:providerId="Windows Live" w15:userId="f059066bfd9e3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trackRevisions/>
  <w:doNotTrackMoves/>
  <w:defaultTabStop w:val="420"/>
  <w:drawingGridHorizontalSpacing w:val="156"/>
  <w:drawingGridVerticalSpacing w:val="204"/>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6484"/>
    <w:rsid w:val="00034DBD"/>
    <w:rsid w:val="00047C62"/>
    <w:rsid w:val="00076484"/>
    <w:rsid w:val="00094A9A"/>
    <w:rsid w:val="000E4EEF"/>
    <w:rsid w:val="000F3AD6"/>
    <w:rsid w:val="00116DE8"/>
    <w:rsid w:val="0017044F"/>
    <w:rsid w:val="001919DD"/>
    <w:rsid w:val="00191A01"/>
    <w:rsid w:val="001A3122"/>
    <w:rsid w:val="001B0BBF"/>
    <w:rsid w:val="001B696C"/>
    <w:rsid w:val="001E2F09"/>
    <w:rsid w:val="00210CA4"/>
    <w:rsid w:val="00246F91"/>
    <w:rsid w:val="00247B6A"/>
    <w:rsid w:val="00267546"/>
    <w:rsid w:val="002862BB"/>
    <w:rsid w:val="002C0B05"/>
    <w:rsid w:val="00333ED7"/>
    <w:rsid w:val="003452E5"/>
    <w:rsid w:val="003475A0"/>
    <w:rsid w:val="003A35D0"/>
    <w:rsid w:val="003D0FE1"/>
    <w:rsid w:val="00456610"/>
    <w:rsid w:val="004634CE"/>
    <w:rsid w:val="00472DEA"/>
    <w:rsid w:val="00473463"/>
    <w:rsid w:val="00476D89"/>
    <w:rsid w:val="004B420D"/>
    <w:rsid w:val="004C781E"/>
    <w:rsid w:val="00517E17"/>
    <w:rsid w:val="00533C56"/>
    <w:rsid w:val="005374FC"/>
    <w:rsid w:val="005607E8"/>
    <w:rsid w:val="00574C3D"/>
    <w:rsid w:val="0061282E"/>
    <w:rsid w:val="00640B99"/>
    <w:rsid w:val="00681053"/>
    <w:rsid w:val="006915D4"/>
    <w:rsid w:val="00694E2B"/>
    <w:rsid w:val="006A1959"/>
    <w:rsid w:val="00732708"/>
    <w:rsid w:val="00783203"/>
    <w:rsid w:val="00787749"/>
    <w:rsid w:val="007B08CB"/>
    <w:rsid w:val="007C3823"/>
    <w:rsid w:val="007F4FC3"/>
    <w:rsid w:val="00802893"/>
    <w:rsid w:val="00833ED9"/>
    <w:rsid w:val="0083438C"/>
    <w:rsid w:val="008630A5"/>
    <w:rsid w:val="008B0028"/>
    <w:rsid w:val="008B2CC2"/>
    <w:rsid w:val="00915FE3"/>
    <w:rsid w:val="009319E2"/>
    <w:rsid w:val="00981E4D"/>
    <w:rsid w:val="00990098"/>
    <w:rsid w:val="009B1133"/>
    <w:rsid w:val="009E7988"/>
    <w:rsid w:val="00A12583"/>
    <w:rsid w:val="00A1522A"/>
    <w:rsid w:val="00A23247"/>
    <w:rsid w:val="00A312D3"/>
    <w:rsid w:val="00A47A67"/>
    <w:rsid w:val="00A632CD"/>
    <w:rsid w:val="00A829FE"/>
    <w:rsid w:val="00AB198D"/>
    <w:rsid w:val="00AB6B56"/>
    <w:rsid w:val="00AC1EF7"/>
    <w:rsid w:val="00AC2FF1"/>
    <w:rsid w:val="00AD2D0F"/>
    <w:rsid w:val="00B07083"/>
    <w:rsid w:val="00B350F1"/>
    <w:rsid w:val="00B919E9"/>
    <w:rsid w:val="00BD2D7C"/>
    <w:rsid w:val="00BE15F0"/>
    <w:rsid w:val="00BE7967"/>
    <w:rsid w:val="00BF364B"/>
    <w:rsid w:val="00C319D0"/>
    <w:rsid w:val="00C73D67"/>
    <w:rsid w:val="00C94045"/>
    <w:rsid w:val="00CA51A4"/>
    <w:rsid w:val="00CD5C6C"/>
    <w:rsid w:val="00D13B7D"/>
    <w:rsid w:val="00D92DF8"/>
    <w:rsid w:val="00DA03FF"/>
    <w:rsid w:val="00DC11E9"/>
    <w:rsid w:val="00DC25F6"/>
    <w:rsid w:val="00E040DF"/>
    <w:rsid w:val="00E06532"/>
    <w:rsid w:val="00E525CC"/>
    <w:rsid w:val="00E85007"/>
    <w:rsid w:val="00EB7FFC"/>
    <w:rsid w:val="00EC4152"/>
    <w:rsid w:val="00EE1CCC"/>
    <w:rsid w:val="00F07B5A"/>
    <w:rsid w:val="00F26AEF"/>
    <w:rsid w:val="00FB03E0"/>
    <w:rsid w:val="00FB0DBE"/>
    <w:rsid w:val="00FE7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2"/>
    </o:shapelayout>
  </w:shapeDefaults>
  <w:decimalSymbol w:val="."/>
  <w:listSeparator w:val=","/>
  <w14:docId w14:val="65E810DA"/>
  <w15:docId w15:val="{86A7B921-250A-468B-A7CE-652A5A733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6484"/>
    <w:pPr>
      <w:widowControl w:val="0"/>
      <w:autoSpaceDE w:val="0"/>
      <w:autoSpaceDN w:val="0"/>
      <w:adjustRightInd w:val="0"/>
      <w:snapToGrid w:val="0"/>
      <w:spacing w:line="588" w:lineRule="atLeast"/>
      <w:jc w:val="both"/>
    </w:pPr>
    <w:rPr>
      <w:rFonts w:ascii="宋体" w:eastAsia="仿宋_GB2312" w:hAnsi="宋体"/>
      <w:spacing w:val="6"/>
      <w:kern w:val="2"/>
      <w:sz w:val="3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51A4"/>
    <w:pPr>
      <w:pBdr>
        <w:bottom w:val="single" w:sz="6" w:space="1" w:color="auto"/>
      </w:pBdr>
      <w:tabs>
        <w:tab w:val="center" w:pos="4153"/>
        <w:tab w:val="right" w:pos="8306"/>
      </w:tabs>
      <w:spacing w:line="240" w:lineRule="atLeast"/>
      <w:jc w:val="center"/>
    </w:pPr>
    <w:rPr>
      <w:sz w:val="18"/>
      <w:szCs w:val="18"/>
    </w:rPr>
  </w:style>
  <w:style w:type="character" w:customStyle="1" w:styleId="a4">
    <w:name w:val="页眉 字符"/>
    <w:link w:val="a3"/>
    <w:uiPriority w:val="99"/>
    <w:rsid w:val="00CA51A4"/>
    <w:rPr>
      <w:rFonts w:ascii="宋体" w:eastAsia="仿宋_GB2312" w:hAnsi="宋体" w:cs="Times New Roman"/>
      <w:spacing w:val="6"/>
      <w:sz w:val="18"/>
      <w:szCs w:val="18"/>
    </w:rPr>
  </w:style>
  <w:style w:type="paragraph" w:styleId="a5">
    <w:name w:val="footer"/>
    <w:basedOn w:val="a"/>
    <w:link w:val="a6"/>
    <w:uiPriority w:val="99"/>
    <w:unhideWhenUsed/>
    <w:rsid w:val="00CA51A4"/>
    <w:pPr>
      <w:tabs>
        <w:tab w:val="center" w:pos="4153"/>
        <w:tab w:val="right" w:pos="8306"/>
      </w:tabs>
      <w:spacing w:line="240" w:lineRule="atLeast"/>
      <w:jc w:val="left"/>
    </w:pPr>
    <w:rPr>
      <w:sz w:val="18"/>
      <w:szCs w:val="18"/>
    </w:rPr>
  </w:style>
  <w:style w:type="character" w:customStyle="1" w:styleId="a6">
    <w:name w:val="页脚 字符"/>
    <w:link w:val="a5"/>
    <w:uiPriority w:val="99"/>
    <w:rsid w:val="00CA51A4"/>
    <w:rPr>
      <w:rFonts w:ascii="宋体" w:eastAsia="仿宋_GB2312" w:hAnsi="宋体" w:cs="Times New Roman"/>
      <w:spacing w:val="6"/>
      <w:sz w:val="18"/>
      <w:szCs w:val="18"/>
    </w:rPr>
  </w:style>
  <w:style w:type="paragraph" w:styleId="a7">
    <w:name w:val="Balloon Text"/>
    <w:basedOn w:val="a"/>
    <w:link w:val="a8"/>
    <w:uiPriority w:val="99"/>
    <w:semiHidden/>
    <w:unhideWhenUsed/>
    <w:rsid w:val="00A1522A"/>
    <w:pPr>
      <w:spacing w:line="240" w:lineRule="auto"/>
    </w:pPr>
    <w:rPr>
      <w:sz w:val="18"/>
      <w:szCs w:val="18"/>
    </w:rPr>
  </w:style>
  <w:style w:type="character" w:customStyle="1" w:styleId="a8">
    <w:name w:val="批注框文本 字符"/>
    <w:link w:val="a7"/>
    <w:uiPriority w:val="99"/>
    <w:semiHidden/>
    <w:rsid w:val="00A1522A"/>
    <w:rPr>
      <w:rFonts w:ascii="宋体" w:eastAsia="仿宋_GB2312" w:hAnsi="宋体"/>
      <w:spacing w:val="6"/>
      <w:kern w:val="2"/>
      <w:sz w:val="18"/>
      <w:szCs w:val="18"/>
    </w:rPr>
  </w:style>
  <w:style w:type="paragraph" w:styleId="a9">
    <w:name w:val="Revision"/>
    <w:hidden/>
    <w:uiPriority w:val="99"/>
    <w:semiHidden/>
    <w:rsid w:val="001B696C"/>
    <w:rPr>
      <w:rFonts w:ascii="宋体" w:eastAsia="仿宋_GB2312" w:hAnsi="宋体"/>
      <w:spacing w:val="6"/>
      <w:kern w:val="2"/>
      <w:sz w:val="3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3165</Words>
  <Characters>3610</Characters>
  <Application>Microsoft Office Word</Application>
  <DocSecurity>0</DocSecurity>
  <Lines>300</Lines>
  <Paragraphs>282</Paragraphs>
  <ScaleCrop>false</ScaleCrop>
  <Company>中国石油大学</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郭强</dc:creator>
  <cp:lastModifiedBy>6666666 666666</cp:lastModifiedBy>
  <cp:revision>12</cp:revision>
  <cp:lastPrinted>2015-06-25T01:38:00Z</cp:lastPrinted>
  <dcterms:created xsi:type="dcterms:W3CDTF">2015-06-25T03:04:00Z</dcterms:created>
  <dcterms:modified xsi:type="dcterms:W3CDTF">2025-07-14T07:59:00Z</dcterms:modified>
</cp:coreProperties>
</file>